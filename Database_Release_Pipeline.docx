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134"/>
      </w:tblGrid>
      <w:tr w:rsidR="003950E6" w14:paraId="66C1F926" w14:textId="77777777" w:rsidTr="00441147">
        <w:trPr>
          <w:trHeight w:val="1701"/>
        </w:trPr>
        <w:tc>
          <w:tcPr>
            <w:tcW w:w="9134" w:type="dxa"/>
            <w:tcBorders>
              <w:top w:val="nil"/>
              <w:left w:val="nil"/>
              <w:bottom w:val="nil"/>
              <w:right w:val="nil"/>
            </w:tcBorders>
          </w:tcPr>
          <w:p w14:paraId="66C1F923" w14:textId="2B52DC21" w:rsidR="003950E6" w:rsidRDefault="003950E6" w:rsidP="004D3245">
            <w:pPr>
              <w:pStyle w:val="ReportTitle"/>
            </w:pPr>
            <w:r>
              <w:br w:type="page"/>
            </w:r>
            <w:bookmarkStart w:id="0" w:name="ReportTitle"/>
            <w:r w:rsidR="006508C2">
              <w:t xml:space="preserve">MMC </w:t>
            </w:r>
            <w:r w:rsidR="00356057">
              <w:t xml:space="preserve">- </w:t>
            </w:r>
            <w:r w:rsidR="000956A0">
              <w:t>Database</w:t>
            </w:r>
            <w:r w:rsidR="00356057">
              <w:t xml:space="preserve"> SERVICES</w:t>
            </w:r>
            <w:bookmarkStart w:id="1" w:name="ClientName"/>
            <w:bookmarkEnd w:id="0"/>
            <w:bookmarkEnd w:id="1"/>
          </w:p>
          <w:p w14:paraId="7BCA8436" w14:textId="77777777" w:rsidR="004D3245" w:rsidRDefault="004D3245">
            <w:pPr>
              <w:pStyle w:val="ClientName"/>
            </w:pPr>
          </w:p>
          <w:p w14:paraId="1FD0701F" w14:textId="579C4C4F" w:rsidR="004D3245" w:rsidRDefault="000956A0">
            <w:pPr>
              <w:pStyle w:val="ClientName"/>
            </w:pPr>
            <w:r>
              <w:t>Automated Database Deployment</w:t>
            </w:r>
            <w:r w:rsidR="00144A17">
              <w:t xml:space="preserve"> </w:t>
            </w:r>
          </w:p>
          <w:p w14:paraId="233EFB43" w14:textId="77777777" w:rsidR="004D3245" w:rsidRDefault="004D3245" w:rsidP="002170AC">
            <w:pPr>
              <w:pStyle w:val="LetterDate"/>
            </w:pPr>
            <w:bookmarkStart w:id="2" w:name="Date"/>
          </w:p>
          <w:p w14:paraId="7F2BDA90" w14:textId="75B1DA60" w:rsidR="00275145" w:rsidRDefault="000956A0" w:rsidP="00275145">
            <w:pPr>
              <w:pStyle w:val="LetterDate"/>
            </w:pPr>
            <w:r>
              <w:t>February</w:t>
            </w:r>
            <w:r w:rsidR="002170AC">
              <w:t xml:space="preserve"> 20</w:t>
            </w:r>
            <w:bookmarkEnd w:id="2"/>
            <w:r>
              <w:t>21</w:t>
            </w:r>
          </w:p>
          <w:p w14:paraId="48F9CDFF" w14:textId="3DC8B910" w:rsidR="00275145" w:rsidRPr="00275145" w:rsidRDefault="00275145" w:rsidP="00275145">
            <w:pPr>
              <w:pStyle w:val="LetterDate"/>
            </w:pPr>
            <w:r>
              <w:t xml:space="preserve">V </w:t>
            </w:r>
            <w:del w:id="3" w:author="Mutreja, Hema" w:date="2021-09-15T14:00:00Z">
              <w:r w:rsidR="008459F5" w:rsidDel="007A6755">
                <w:delText>4</w:delText>
              </w:r>
            </w:del>
            <w:ins w:id="4" w:author="Mutreja, Hema" w:date="2021-09-15T14:00:00Z">
              <w:r w:rsidR="007A6755">
                <w:t>5</w:t>
              </w:r>
            </w:ins>
            <w:r>
              <w:t>.0</w:t>
            </w:r>
          </w:p>
          <w:p w14:paraId="66C1F925" w14:textId="77777777" w:rsidR="00441147" w:rsidRPr="00441147" w:rsidRDefault="00441147" w:rsidP="00441147">
            <w:bookmarkStart w:id="5" w:name="FrontSubCompany"/>
            <w:bookmarkEnd w:id="5"/>
          </w:p>
        </w:tc>
      </w:tr>
    </w:tbl>
    <w:bookmarkStart w:id="6" w:name="Prism"/>
    <w:bookmarkEnd w:id="6"/>
    <w:p w14:paraId="66C1F92A" w14:textId="67C11EF3" w:rsidR="00C53144" w:rsidRDefault="00521F44" w:rsidP="001168CA">
      <w:pPr>
        <w:rPr>
          <w:caps/>
          <w:sz w:val="36"/>
        </w:rPr>
      </w:pPr>
      <w:r>
        <w:rPr>
          <w:noProof/>
          <w:lang w:val="en-IN" w:eastAsia="en-IN"/>
        </w:rPr>
        <mc:AlternateContent>
          <mc:Choice Requires="wpg">
            <w:drawing>
              <wp:anchor distT="0" distB="0" distL="114300" distR="114300" simplePos="0" relativeHeight="251658240" behindDoc="0" locked="0" layoutInCell="1" allowOverlap="1" wp14:anchorId="66C1F979" wp14:editId="66C1F97A">
                <wp:simplePos x="0" y="0"/>
                <wp:positionH relativeFrom="page">
                  <wp:posOffset>0</wp:posOffset>
                </wp:positionH>
                <wp:positionV relativeFrom="page">
                  <wp:posOffset>3841750</wp:posOffset>
                </wp:positionV>
                <wp:extent cx="7776210" cy="6166485"/>
                <wp:effectExtent l="0" t="0" r="0" b="0"/>
                <wp:wrapNone/>
                <wp:docPr id="5" name="MMCPrism" hidden="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6210" cy="6166485"/>
                          <a:chOff x="0" y="0"/>
                          <a:chExt cx="12246" cy="9711"/>
                        </a:xfrm>
                      </wpg:grpSpPr>
                      <wps:wsp>
                        <wps:cNvPr id="6" name="shape1" hidden="1"/>
                        <wps:cNvSpPr>
                          <a:spLocks/>
                        </wps:cNvSpPr>
                        <wps:spPr bwMode="auto">
                          <a:xfrm>
                            <a:off x="0" y="0"/>
                            <a:ext cx="1440" cy="9711"/>
                          </a:xfrm>
                          <a:custGeom>
                            <a:avLst/>
                            <a:gdLst>
                              <a:gd name="T0" fmla="*/ 0 w 1440"/>
                              <a:gd name="T1" fmla="*/ 0 h 9711"/>
                              <a:gd name="T2" fmla="*/ 1440 w 1440"/>
                              <a:gd name="T3" fmla="*/ 0 h 9711"/>
                              <a:gd name="T4" fmla="*/ 794 w 1440"/>
                              <a:gd name="T5" fmla="*/ 9711 h 9711"/>
                              <a:gd name="T6" fmla="*/ 0 w 1440"/>
                              <a:gd name="T7" fmla="*/ 9711 h 9711"/>
                              <a:gd name="T8" fmla="*/ 0 w 1440"/>
                              <a:gd name="T9" fmla="*/ 0 h 9711"/>
                            </a:gdLst>
                            <a:ahLst/>
                            <a:cxnLst>
                              <a:cxn ang="0">
                                <a:pos x="T0" y="T1"/>
                              </a:cxn>
                              <a:cxn ang="0">
                                <a:pos x="T2" y="T3"/>
                              </a:cxn>
                              <a:cxn ang="0">
                                <a:pos x="T4" y="T5"/>
                              </a:cxn>
                              <a:cxn ang="0">
                                <a:pos x="T6" y="T7"/>
                              </a:cxn>
                              <a:cxn ang="0">
                                <a:pos x="T8" y="T9"/>
                              </a:cxn>
                            </a:cxnLst>
                            <a:rect l="0" t="0" r="r" b="b"/>
                            <a:pathLst>
                              <a:path w="1440" h="9711">
                                <a:moveTo>
                                  <a:pt x="0" y="0"/>
                                </a:moveTo>
                                <a:lnTo>
                                  <a:pt x="1440" y="0"/>
                                </a:lnTo>
                                <a:lnTo>
                                  <a:pt x="794" y="9711"/>
                                </a:lnTo>
                                <a:lnTo>
                                  <a:pt x="0" y="9711"/>
                                </a:lnTo>
                                <a:lnTo>
                                  <a:pt x="0" y="0"/>
                                </a:lnTo>
                                <a:close/>
                              </a:path>
                            </a:pathLst>
                          </a:custGeom>
                          <a:solidFill>
                            <a:srgbClr val="006D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shape2" hidden="1"/>
                        <wps:cNvSpPr>
                          <a:spLocks/>
                        </wps:cNvSpPr>
                        <wps:spPr bwMode="auto">
                          <a:xfrm>
                            <a:off x="794" y="0"/>
                            <a:ext cx="6463" cy="9711"/>
                          </a:xfrm>
                          <a:custGeom>
                            <a:avLst/>
                            <a:gdLst>
                              <a:gd name="T0" fmla="*/ 646 w 6463"/>
                              <a:gd name="T1" fmla="*/ 0 h 9711"/>
                              <a:gd name="T2" fmla="*/ 0 w 6463"/>
                              <a:gd name="T3" fmla="*/ 9711 h 9711"/>
                              <a:gd name="T4" fmla="*/ 6463 w 6463"/>
                              <a:gd name="T5" fmla="*/ 9711 h 9711"/>
                              <a:gd name="T6" fmla="*/ 646 w 6463"/>
                              <a:gd name="T7" fmla="*/ 0 h 9711"/>
                            </a:gdLst>
                            <a:ahLst/>
                            <a:cxnLst>
                              <a:cxn ang="0">
                                <a:pos x="T0" y="T1"/>
                              </a:cxn>
                              <a:cxn ang="0">
                                <a:pos x="T2" y="T3"/>
                              </a:cxn>
                              <a:cxn ang="0">
                                <a:pos x="T4" y="T5"/>
                              </a:cxn>
                              <a:cxn ang="0">
                                <a:pos x="T6" y="T7"/>
                              </a:cxn>
                            </a:cxnLst>
                            <a:rect l="0" t="0" r="r" b="b"/>
                            <a:pathLst>
                              <a:path w="6463" h="9711">
                                <a:moveTo>
                                  <a:pt x="646" y="0"/>
                                </a:moveTo>
                                <a:lnTo>
                                  <a:pt x="0" y="9711"/>
                                </a:lnTo>
                                <a:lnTo>
                                  <a:pt x="6463" y="9711"/>
                                </a:lnTo>
                                <a:lnTo>
                                  <a:pt x="646" y="0"/>
                                </a:lnTo>
                                <a:close/>
                              </a:path>
                            </a:pathLst>
                          </a:custGeom>
                          <a:solidFill>
                            <a:srgbClr val="00A8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shape3" hidden="1"/>
                        <wps:cNvSpPr>
                          <a:spLocks/>
                        </wps:cNvSpPr>
                        <wps:spPr bwMode="auto">
                          <a:xfrm>
                            <a:off x="1440" y="0"/>
                            <a:ext cx="9048" cy="9711"/>
                          </a:xfrm>
                          <a:custGeom>
                            <a:avLst/>
                            <a:gdLst>
                              <a:gd name="T0" fmla="*/ 0 w 9048"/>
                              <a:gd name="T1" fmla="*/ 0 h 9711"/>
                              <a:gd name="T2" fmla="*/ 5817 w 9048"/>
                              <a:gd name="T3" fmla="*/ 9711 h 9711"/>
                              <a:gd name="T4" fmla="*/ 9048 w 9048"/>
                              <a:gd name="T5" fmla="*/ 9711 h 9711"/>
                              <a:gd name="T6" fmla="*/ 0 w 9048"/>
                              <a:gd name="T7" fmla="*/ 0 h 9711"/>
                            </a:gdLst>
                            <a:ahLst/>
                            <a:cxnLst>
                              <a:cxn ang="0">
                                <a:pos x="T0" y="T1"/>
                              </a:cxn>
                              <a:cxn ang="0">
                                <a:pos x="T2" y="T3"/>
                              </a:cxn>
                              <a:cxn ang="0">
                                <a:pos x="T4" y="T5"/>
                              </a:cxn>
                              <a:cxn ang="0">
                                <a:pos x="T6" y="T7"/>
                              </a:cxn>
                            </a:cxnLst>
                            <a:rect l="0" t="0" r="r" b="b"/>
                            <a:pathLst>
                              <a:path w="9048" h="9711">
                                <a:moveTo>
                                  <a:pt x="0" y="0"/>
                                </a:moveTo>
                                <a:lnTo>
                                  <a:pt x="5817" y="9711"/>
                                </a:lnTo>
                                <a:lnTo>
                                  <a:pt x="9048" y="9711"/>
                                </a:lnTo>
                                <a:lnTo>
                                  <a:pt x="0" y="0"/>
                                </a:lnTo>
                                <a:close/>
                              </a:path>
                            </a:pathLst>
                          </a:custGeom>
                          <a:solidFill>
                            <a:srgbClr val="006D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shape4" hidden="1"/>
                        <wps:cNvSpPr>
                          <a:spLocks/>
                        </wps:cNvSpPr>
                        <wps:spPr bwMode="auto">
                          <a:xfrm>
                            <a:off x="1440" y="0"/>
                            <a:ext cx="10806" cy="9711"/>
                          </a:xfrm>
                          <a:custGeom>
                            <a:avLst/>
                            <a:gdLst>
                              <a:gd name="T0" fmla="*/ 0 w 10806"/>
                              <a:gd name="T1" fmla="*/ 0 h 9711"/>
                              <a:gd name="T2" fmla="*/ 9048 w 10806"/>
                              <a:gd name="T3" fmla="*/ 9711 h 9711"/>
                              <a:gd name="T4" fmla="*/ 10806 w 10806"/>
                              <a:gd name="T5" fmla="*/ 9711 h 9711"/>
                              <a:gd name="T6" fmla="*/ 10806 w 10806"/>
                              <a:gd name="T7" fmla="*/ 1400 h 9711"/>
                              <a:gd name="T8" fmla="*/ 0 w 10806"/>
                              <a:gd name="T9" fmla="*/ 0 h 9711"/>
                            </a:gdLst>
                            <a:ahLst/>
                            <a:cxnLst>
                              <a:cxn ang="0">
                                <a:pos x="T0" y="T1"/>
                              </a:cxn>
                              <a:cxn ang="0">
                                <a:pos x="T2" y="T3"/>
                              </a:cxn>
                              <a:cxn ang="0">
                                <a:pos x="T4" y="T5"/>
                              </a:cxn>
                              <a:cxn ang="0">
                                <a:pos x="T6" y="T7"/>
                              </a:cxn>
                              <a:cxn ang="0">
                                <a:pos x="T8" y="T9"/>
                              </a:cxn>
                            </a:cxnLst>
                            <a:rect l="0" t="0" r="r" b="b"/>
                            <a:pathLst>
                              <a:path w="10806" h="9711">
                                <a:moveTo>
                                  <a:pt x="0" y="0"/>
                                </a:moveTo>
                                <a:lnTo>
                                  <a:pt x="9048" y="9711"/>
                                </a:lnTo>
                                <a:lnTo>
                                  <a:pt x="10806" y="9711"/>
                                </a:lnTo>
                                <a:lnTo>
                                  <a:pt x="10806" y="1400"/>
                                </a:lnTo>
                                <a:lnTo>
                                  <a:pt x="0" y="0"/>
                                </a:lnTo>
                                <a:close/>
                              </a:path>
                            </a:pathLst>
                          </a:custGeom>
                          <a:solidFill>
                            <a:srgbClr val="002C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shape5" hidden="1"/>
                        <wps:cNvSpPr>
                          <a:spLocks/>
                        </wps:cNvSpPr>
                        <wps:spPr bwMode="auto">
                          <a:xfrm>
                            <a:off x="1440" y="0"/>
                            <a:ext cx="10806" cy="1400"/>
                          </a:xfrm>
                          <a:custGeom>
                            <a:avLst/>
                            <a:gdLst>
                              <a:gd name="T0" fmla="*/ 0 w 10806"/>
                              <a:gd name="T1" fmla="*/ 0 h 1400"/>
                              <a:gd name="T2" fmla="*/ 10806 w 10806"/>
                              <a:gd name="T3" fmla="*/ 1400 h 1400"/>
                              <a:gd name="T4" fmla="*/ 10806 w 10806"/>
                              <a:gd name="T5" fmla="*/ 697 h 1400"/>
                              <a:gd name="T6" fmla="*/ 0 w 10806"/>
                              <a:gd name="T7" fmla="*/ 0 h 1400"/>
                            </a:gdLst>
                            <a:ahLst/>
                            <a:cxnLst>
                              <a:cxn ang="0">
                                <a:pos x="T0" y="T1"/>
                              </a:cxn>
                              <a:cxn ang="0">
                                <a:pos x="T2" y="T3"/>
                              </a:cxn>
                              <a:cxn ang="0">
                                <a:pos x="T4" y="T5"/>
                              </a:cxn>
                              <a:cxn ang="0">
                                <a:pos x="T6" y="T7"/>
                              </a:cxn>
                            </a:cxnLst>
                            <a:rect l="0" t="0" r="r" b="b"/>
                            <a:pathLst>
                              <a:path w="10806" h="1400">
                                <a:moveTo>
                                  <a:pt x="0" y="0"/>
                                </a:moveTo>
                                <a:lnTo>
                                  <a:pt x="10806" y="1400"/>
                                </a:lnTo>
                                <a:lnTo>
                                  <a:pt x="10806" y="697"/>
                                </a:lnTo>
                                <a:lnTo>
                                  <a:pt x="0" y="0"/>
                                </a:lnTo>
                                <a:close/>
                              </a:path>
                            </a:pathLst>
                          </a:custGeom>
                          <a:solidFill>
                            <a:srgbClr val="A6E2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453360C">
              <v:group id="MMCPrism" style="position:absolute;margin-left:0;margin-top:302.5pt;width:612.3pt;height:485.55pt;z-index:251658240;visibility:hidden;mso-position-horizontal-relative:page;mso-position-vertical-relative:page" coordsize="12246,9711" o:spid="_x0000_s1026" w14:anchorId="28C9B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">
                <v:shape id="shape1" style="position:absolute;width:1440;height:9711;visibility:hidden;mso-wrap-style:square;v-text-anchor:top" coordsize="1440,9711" o:spid="_x0000_s1027" fillcolor="#006d9e" stroked="f" path="m,l1440,,794,9711,,97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">
                  <v:path arrowok="t" o:connecttype="custom" o:connectlocs="0,0;1440,0;794,9711;0,9711;0,0" o:connectangles="0,0,0,0,0"/>
                </v:shape>
                <v:shape id="shape2" style="position:absolute;left:794;width:6463;height:9711;visibility:hidden;mso-wrap-style:square;v-text-anchor:top" coordsize="6463,9711" o:spid="_x0000_s1028" fillcolor="#00a8c8" stroked="f" path="m646,l,9711r6463,l6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">
                  <v:path arrowok="t" o:connecttype="custom" o:connectlocs="646,0;0,9711;6463,9711;646,0" o:connectangles="0,0,0,0"/>
                </v:shape>
                <v:shape id="shape3" style="position:absolute;left:1440;width:9048;height:9711;visibility:hidden;mso-wrap-style:square;v-text-anchor:top" coordsize="9048,9711" o:spid="_x0000_s1029" fillcolor="#006d9e" stroked="f" path="m,l5817,9711r3231,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">
                  <v:path arrowok="t" o:connecttype="custom" o:connectlocs="0,0;5817,9711;9048,9711;0,0" o:connectangles="0,0,0,0"/>
                </v:shape>
                <v:shape id="shape4" style="position:absolute;left:1440;width:10806;height:9711;visibility:hidden;mso-wrap-style:square;v-text-anchor:top" coordsize="10806,9711" o:spid="_x0000_s1030" fillcolor="#002c77" stroked="f" path="m,l9048,9711r1758,l10806,14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">
                  <v:path arrowok="t" o:connecttype="custom" o:connectlocs="0,0;9048,9711;10806,9711;10806,1400;0,0" o:connectangles="0,0,0,0,0"/>
                </v:shape>
                <v:shape id="shape5" style="position:absolute;left:1440;width:10806;height:1400;visibility:hidden;mso-wrap-style:square;v-text-anchor:top" coordsize="10806,1400" o:spid="_x0000_s1031" fillcolor="#a6e2ef" stroked="f" path="m,l10806,1400r,-703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">
                  <v:path arrowok="t" o:connecttype="custom" o:connectlocs="0,0;10806,1400;10806,697;0,0" o:connectangles="0,0,0,0"/>
                </v:shape>
                <w10:wrap anchorx="page" anchory="page"/>
              </v:group>
            </w:pict>
          </mc:Fallback>
        </mc:AlternateContent>
      </w:r>
      <w:r w:rsidR="00C53144">
        <w:br w:type="page"/>
      </w:r>
    </w:p>
    <w:p w14:paraId="6C7F70E7" w14:textId="77777777" w:rsidR="00315A25" w:rsidRPr="00AB62EC" w:rsidRDefault="00315A25" w:rsidP="00315A25">
      <w:pPr>
        <w:jc w:val="center"/>
        <w:rPr>
          <w:b/>
          <w:color w:val="0070C0"/>
          <w:sz w:val="32"/>
          <w:szCs w:val="32"/>
        </w:rPr>
      </w:pPr>
      <w:r w:rsidRPr="00AB62EC">
        <w:rPr>
          <w:b/>
          <w:color w:val="0070C0"/>
          <w:sz w:val="32"/>
          <w:szCs w:val="32"/>
        </w:rPr>
        <w:lastRenderedPageBreak/>
        <w:t>Document Control</w:t>
      </w:r>
    </w:p>
    <w:p w14:paraId="701B40EE" w14:textId="77777777" w:rsidR="00315A25" w:rsidRPr="00AB62EC" w:rsidRDefault="00315A25" w:rsidP="00315A25"/>
    <w:p w14:paraId="6096E3C5" w14:textId="77777777" w:rsidR="00315A25" w:rsidRPr="00AB62EC" w:rsidRDefault="00315A25" w:rsidP="00315A25"/>
    <w:p w14:paraId="17ACD968" w14:textId="77777777" w:rsidR="00315A25" w:rsidRPr="00AB62EC" w:rsidRDefault="00315A25" w:rsidP="00315A25">
      <w:pPr>
        <w:pStyle w:val="Title3"/>
        <w:jc w:val="both"/>
        <w:rPr>
          <w:rFonts w:cs="Arial"/>
        </w:rPr>
      </w:pPr>
      <w:r w:rsidRPr="00AB62EC">
        <w:rPr>
          <w:rFonts w:cs="Arial"/>
        </w:rPr>
        <w:t>Document Revision History</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3261"/>
        <w:gridCol w:w="2126"/>
        <w:gridCol w:w="2977"/>
      </w:tblGrid>
      <w:tr w:rsidR="00315A25" w:rsidRPr="00AB62EC" w14:paraId="69315E73" w14:textId="77777777" w:rsidTr="1EEA311C">
        <w:trPr>
          <w:trHeight w:val="631"/>
        </w:trPr>
        <w:tc>
          <w:tcPr>
            <w:tcW w:w="1149" w:type="dxa"/>
            <w:shd w:val="clear" w:color="auto" w:fill="92CDDC" w:themeFill="accent5" w:themeFillTint="99"/>
            <w:vAlign w:val="center"/>
          </w:tcPr>
          <w:p w14:paraId="5D1D2047" w14:textId="77777777" w:rsidR="00315A25" w:rsidRPr="00AB62EC" w:rsidRDefault="00315A25" w:rsidP="000B0EE5">
            <w:pPr>
              <w:jc w:val="center"/>
              <w:rPr>
                <w:b/>
              </w:rPr>
            </w:pPr>
            <w:r w:rsidRPr="00AB62EC">
              <w:rPr>
                <w:b/>
              </w:rPr>
              <w:t>Revision Number</w:t>
            </w:r>
          </w:p>
        </w:tc>
        <w:tc>
          <w:tcPr>
            <w:tcW w:w="3261" w:type="dxa"/>
            <w:shd w:val="clear" w:color="auto" w:fill="92CDDC" w:themeFill="accent5" w:themeFillTint="99"/>
            <w:vAlign w:val="center"/>
          </w:tcPr>
          <w:p w14:paraId="416C3828" w14:textId="77777777" w:rsidR="00315A25" w:rsidRPr="00AB62EC" w:rsidRDefault="00315A25" w:rsidP="000B0EE5">
            <w:pPr>
              <w:jc w:val="center"/>
              <w:rPr>
                <w:b/>
              </w:rPr>
            </w:pPr>
            <w:r w:rsidRPr="00AB62EC">
              <w:rPr>
                <w:b/>
              </w:rPr>
              <w:t>Author</w:t>
            </w:r>
          </w:p>
        </w:tc>
        <w:tc>
          <w:tcPr>
            <w:tcW w:w="2126" w:type="dxa"/>
            <w:shd w:val="clear" w:color="auto" w:fill="92CDDC" w:themeFill="accent5" w:themeFillTint="99"/>
            <w:vAlign w:val="center"/>
          </w:tcPr>
          <w:p w14:paraId="6FB333BD" w14:textId="77777777" w:rsidR="00315A25" w:rsidRPr="00AB62EC" w:rsidRDefault="00315A25" w:rsidP="000B0EE5">
            <w:pPr>
              <w:jc w:val="center"/>
              <w:rPr>
                <w:b/>
              </w:rPr>
            </w:pPr>
            <w:r w:rsidRPr="00AB62EC">
              <w:rPr>
                <w:b/>
              </w:rPr>
              <w:t>Revision Date</w:t>
            </w:r>
          </w:p>
          <w:p w14:paraId="48D4D85D" w14:textId="1279FA62" w:rsidR="00315A25" w:rsidRPr="00AB62EC" w:rsidRDefault="00FE0028" w:rsidP="00D76A28">
            <w:pPr>
              <w:jc w:val="center"/>
              <w:rPr>
                <w:b/>
              </w:rPr>
            </w:pPr>
            <w:r>
              <w:rPr>
                <w:b/>
              </w:rPr>
              <w:t>(</w:t>
            </w:r>
            <w:r w:rsidR="00315A25" w:rsidRPr="00AB62EC">
              <w:rPr>
                <w:b/>
              </w:rPr>
              <w:t>mm</w:t>
            </w:r>
            <w:r w:rsidR="00D76A28">
              <w:rPr>
                <w:b/>
              </w:rPr>
              <w:t>/</w:t>
            </w:r>
            <w:r w:rsidR="00315A25" w:rsidRPr="00AB62EC">
              <w:rPr>
                <w:b/>
              </w:rPr>
              <w:t>dd</w:t>
            </w:r>
            <w:r w:rsidR="00D76A28">
              <w:rPr>
                <w:b/>
              </w:rPr>
              <w:t>/</w:t>
            </w:r>
            <w:r w:rsidR="00315A25" w:rsidRPr="00AB62EC">
              <w:rPr>
                <w:b/>
              </w:rPr>
              <w:t>yyyy)</w:t>
            </w:r>
          </w:p>
        </w:tc>
        <w:tc>
          <w:tcPr>
            <w:tcW w:w="2977" w:type="dxa"/>
            <w:shd w:val="clear" w:color="auto" w:fill="92CDDC" w:themeFill="accent5" w:themeFillTint="99"/>
            <w:vAlign w:val="center"/>
          </w:tcPr>
          <w:p w14:paraId="287D479F" w14:textId="77777777" w:rsidR="00315A25" w:rsidRPr="00AB62EC" w:rsidRDefault="00315A25" w:rsidP="000B0EE5">
            <w:pPr>
              <w:jc w:val="center"/>
              <w:rPr>
                <w:b/>
              </w:rPr>
            </w:pPr>
            <w:r w:rsidRPr="00AB62EC">
              <w:rPr>
                <w:b/>
              </w:rPr>
              <w:t>Revision Description</w:t>
            </w:r>
          </w:p>
        </w:tc>
      </w:tr>
      <w:tr w:rsidR="00315A25" w:rsidRPr="00AB62EC" w14:paraId="73FC7D39" w14:textId="77777777" w:rsidTr="1EEA311C">
        <w:trPr>
          <w:trHeight w:val="536"/>
        </w:trPr>
        <w:tc>
          <w:tcPr>
            <w:tcW w:w="1149" w:type="dxa"/>
            <w:shd w:val="clear" w:color="auto" w:fill="auto"/>
            <w:vAlign w:val="center"/>
          </w:tcPr>
          <w:p w14:paraId="26014AC1" w14:textId="59F70677" w:rsidR="00315A25" w:rsidRPr="00AB62EC" w:rsidRDefault="00315A25" w:rsidP="006C5014">
            <w:pPr>
              <w:jc w:val="center"/>
            </w:pPr>
            <w:r>
              <w:t>1</w:t>
            </w:r>
          </w:p>
        </w:tc>
        <w:tc>
          <w:tcPr>
            <w:tcW w:w="3261" w:type="dxa"/>
            <w:shd w:val="clear" w:color="auto" w:fill="auto"/>
            <w:vAlign w:val="center"/>
          </w:tcPr>
          <w:p w14:paraId="1A9D93F3" w14:textId="1A6599D3" w:rsidR="00315A25" w:rsidRPr="00AB62EC" w:rsidRDefault="00EC5081" w:rsidP="00153F53">
            <w:pPr>
              <w:jc w:val="center"/>
            </w:pPr>
            <w:r>
              <w:t>Hema Mutreja</w:t>
            </w:r>
          </w:p>
        </w:tc>
        <w:tc>
          <w:tcPr>
            <w:tcW w:w="2126" w:type="dxa"/>
            <w:shd w:val="clear" w:color="auto" w:fill="auto"/>
            <w:vAlign w:val="center"/>
          </w:tcPr>
          <w:p w14:paraId="2A418FD8" w14:textId="20560CA0" w:rsidR="00315A25" w:rsidRPr="00AB62EC" w:rsidRDefault="00EC5081" w:rsidP="006B1418">
            <w:pPr>
              <w:jc w:val="center"/>
            </w:pPr>
            <w:r>
              <w:t>02/02/2021</w:t>
            </w:r>
          </w:p>
        </w:tc>
        <w:tc>
          <w:tcPr>
            <w:tcW w:w="2977" w:type="dxa"/>
            <w:shd w:val="clear" w:color="auto" w:fill="auto"/>
            <w:vAlign w:val="center"/>
          </w:tcPr>
          <w:p w14:paraId="30381EA5" w14:textId="77777777" w:rsidR="00315A25" w:rsidRPr="00AB62EC" w:rsidRDefault="00315A25" w:rsidP="000B0EE5">
            <w:pPr>
              <w:jc w:val="center"/>
            </w:pPr>
            <w:r>
              <w:t>Initial Draft</w:t>
            </w:r>
          </w:p>
        </w:tc>
      </w:tr>
      <w:tr w:rsidR="00153F53" w:rsidRPr="00AB62EC" w14:paraId="37D798DC" w14:textId="77777777" w:rsidTr="1EEA311C">
        <w:trPr>
          <w:trHeight w:val="536"/>
        </w:trPr>
        <w:tc>
          <w:tcPr>
            <w:tcW w:w="1149" w:type="dxa"/>
            <w:shd w:val="clear" w:color="auto" w:fill="auto"/>
            <w:vAlign w:val="center"/>
          </w:tcPr>
          <w:p w14:paraId="385CF961" w14:textId="1F78389A" w:rsidR="00153F53" w:rsidRPr="00AB62EC" w:rsidRDefault="000E003D" w:rsidP="006C5014">
            <w:pPr>
              <w:jc w:val="center"/>
            </w:pPr>
            <w:r>
              <w:t>2</w:t>
            </w:r>
          </w:p>
        </w:tc>
        <w:tc>
          <w:tcPr>
            <w:tcW w:w="3261" w:type="dxa"/>
            <w:shd w:val="clear" w:color="auto" w:fill="auto"/>
            <w:vAlign w:val="center"/>
          </w:tcPr>
          <w:p w14:paraId="61D7D9E0" w14:textId="1B3C2F55" w:rsidR="00153F53" w:rsidRPr="00AB62EC" w:rsidRDefault="00D047EB" w:rsidP="000B0EE5">
            <w:pPr>
              <w:jc w:val="center"/>
            </w:pPr>
            <w:r>
              <w:t>Hema Mutreja</w:t>
            </w:r>
          </w:p>
        </w:tc>
        <w:tc>
          <w:tcPr>
            <w:tcW w:w="2126" w:type="dxa"/>
            <w:shd w:val="clear" w:color="auto" w:fill="auto"/>
            <w:vAlign w:val="center"/>
          </w:tcPr>
          <w:p w14:paraId="30CE45D6" w14:textId="63E592D8" w:rsidR="00153F53" w:rsidRPr="00AB62EC" w:rsidRDefault="00D047EB" w:rsidP="006B1418">
            <w:pPr>
              <w:jc w:val="center"/>
            </w:pPr>
            <w:r>
              <w:t>04/02/2021</w:t>
            </w:r>
          </w:p>
        </w:tc>
        <w:tc>
          <w:tcPr>
            <w:tcW w:w="2977" w:type="dxa"/>
            <w:shd w:val="clear" w:color="auto" w:fill="auto"/>
            <w:vAlign w:val="center"/>
          </w:tcPr>
          <w:p w14:paraId="7459E5F3" w14:textId="733ECBA9" w:rsidR="00153F53" w:rsidRPr="00AB62EC" w:rsidRDefault="00D047EB" w:rsidP="00D047EB">
            <w:pPr>
              <w:jc w:val="center"/>
            </w:pPr>
            <w:r>
              <w:t>Scope discussions</w:t>
            </w:r>
          </w:p>
        </w:tc>
      </w:tr>
      <w:tr w:rsidR="00755175" w:rsidRPr="00AB62EC" w14:paraId="5FF75300" w14:textId="77777777" w:rsidTr="1EEA311C">
        <w:trPr>
          <w:trHeight w:val="536"/>
        </w:trPr>
        <w:tc>
          <w:tcPr>
            <w:tcW w:w="1149" w:type="dxa"/>
            <w:shd w:val="clear" w:color="auto" w:fill="auto"/>
            <w:vAlign w:val="center"/>
          </w:tcPr>
          <w:p w14:paraId="5ED78E7C" w14:textId="2C00CE8A" w:rsidR="00755175" w:rsidRDefault="00B6075A" w:rsidP="006C5014">
            <w:pPr>
              <w:jc w:val="center"/>
            </w:pPr>
            <w:r>
              <w:t>3</w:t>
            </w:r>
          </w:p>
        </w:tc>
        <w:tc>
          <w:tcPr>
            <w:tcW w:w="3261" w:type="dxa"/>
            <w:shd w:val="clear" w:color="auto" w:fill="auto"/>
            <w:vAlign w:val="center"/>
          </w:tcPr>
          <w:p w14:paraId="0E821F1D" w14:textId="2F57652B" w:rsidR="00755175" w:rsidRDefault="00B6075A" w:rsidP="000B0EE5">
            <w:pPr>
              <w:jc w:val="center"/>
            </w:pPr>
            <w:r>
              <w:t>Hema Mutreja</w:t>
            </w:r>
          </w:p>
        </w:tc>
        <w:tc>
          <w:tcPr>
            <w:tcW w:w="2126" w:type="dxa"/>
            <w:shd w:val="clear" w:color="auto" w:fill="auto"/>
            <w:vAlign w:val="center"/>
          </w:tcPr>
          <w:p w14:paraId="30F05CE0" w14:textId="3583EFEF" w:rsidR="00755175" w:rsidRDefault="00B6075A" w:rsidP="006B1418">
            <w:pPr>
              <w:jc w:val="center"/>
            </w:pPr>
            <w:r>
              <w:t>09/02/2021</w:t>
            </w:r>
          </w:p>
        </w:tc>
        <w:tc>
          <w:tcPr>
            <w:tcW w:w="2977" w:type="dxa"/>
            <w:shd w:val="clear" w:color="auto" w:fill="auto"/>
            <w:vAlign w:val="center"/>
          </w:tcPr>
          <w:p w14:paraId="1027BFD7" w14:textId="5C4BC3EE" w:rsidR="00755175" w:rsidRDefault="00B6075A" w:rsidP="00B6075A">
            <w:pPr>
              <w:jc w:val="center"/>
            </w:pPr>
            <w:r>
              <w:t>Updates to SQL Server and MongoDB approved and restricted actions.</w:t>
            </w:r>
          </w:p>
        </w:tc>
      </w:tr>
      <w:tr w:rsidR="006B1418" w:rsidRPr="00AB62EC" w14:paraId="2E687D1F" w14:textId="77777777" w:rsidTr="1EEA311C">
        <w:trPr>
          <w:trHeight w:val="536"/>
        </w:trPr>
        <w:tc>
          <w:tcPr>
            <w:tcW w:w="1149" w:type="dxa"/>
            <w:shd w:val="clear" w:color="auto" w:fill="auto"/>
            <w:vAlign w:val="center"/>
          </w:tcPr>
          <w:p w14:paraId="358A2679" w14:textId="586F2735" w:rsidR="006B1418" w:rsidRDefault="006B1418" w:rsidP="006C5014">
            <w:pPr>
              <w:jc w:val="center"/>
            </w:pPr>
            <w:r>
              <w:t>4</w:t>
            </w:r>
          </w:p>
        </w:tc>
        <w:tc>
          <w:tcPr>
            <w:tcW w:w="3261" w:type="dxa"/>
            <w:shd w:val="clear" w:color="auto" w:fill="auto"/>
            <w:vAlign w:val="center"/>
          </w:tcPr>
          <w:p w14:paraId="0FF2B259" w14:textId="4C7B32B5" w:rsidR="006B1418" w:rsidRDefault="006B1418" w:rsidP="000B0EE5">
            <w:pPr>
              <w:jc w:val="center"/>
            </w:pPr>
            <w:r>
              <w:t>Hema Mutreja</w:t>
            </w:r>
          </w:p>
        </w:tc>
        <w:tc>
          <w:tcPr>
            <w:tcW w:w="2126" w:type="dxa"/>
            <w:shd w:val="clear" w:color="auto" w:fill="auto"/>
            <w:vAlign w:val="center"/>
          </w:tcPr>
          <w:p w14:paraId="6CB0B142" w14:textId="0768832C" w:rsidR="006B1418" w:rsidRDefault="00747355" w:rsidP="00747355">
            <w:pPr>
              <w:jc w:val="center"/>
            </w:pPr>
            <w:r>
              <w:t>08</w:t>
            </w:r>
            <w:r w:rsidR="006B1418">
              <w:t>/0</w:t>
            </w:r>
            <w:r>
              <w:t>3</w:t>
            </w:r>
            <w:r w:rsidR="006B1418">
              <w:t>/2021</w:t>
            </w:r>
          </w:p>
        </w:tc>
        <w:tc>
          <w:tcPr>
            <w:tcW w:w="2977" w:type="dxa"/>
            <w:shd w:val="clear" w:color="auto" w:fill="auto"/>
            <w:vAlign w:val="center"/>
          </w:tcPr>
          <w:p w14:paraId="518D2244" w14:textId="1D48564A" w:rsidR="006B1418" w:rsidRDefault="006B1418" w:rsidP="00B6075A">
            <w:pPr>
              <w:jc w:val="center"/>
            </w:pPr>
            <w:r>
              <w:t>Final version updates</w:t>
            </w:r>
          </w:p>
        </w:tc>
      </w:tr>
      <w:tr w:rsidR="00B720A0" w:rsidRPr="00AB62EC" w14:paraId="22E73C86" w14:textId="77777777" w:rsidTr="1EEA311C">
        <w:trPr>
          <w:trHeight w:val="536"/>
        </w:trPr>
        <w:tc>
          <w:tcPr>
            <w:tcW w:w="1149" w:type="dxa"/>
            <w:shd w:val="clear" w:color="auto" w:fill="auto"/>
            <w:vAlign w:val="center"/>
          </w:tcPr>
          <w:p w14:paraId="5D8D52EA" w14:textId="3EBBEC57" w:rsidR="00B720A0" w:rsidRDefault="00B720A0" w:rsidP="006C5014">
            <w:pPr>
              <w:jc w:val="center"/>
            </w:pPr>
            <w:r>
              <w:t>5</w:t>
            </w:r>
          </w:p>
        </w:tc>
        <w:tc>
          <w:tcPr>
            <w:tcW w:w="3261" w:type="dxa"/>
            <w:shd w:val="clear" w:color="auto" w:fill="auto"/>
            <w:vAlign w:val="center"/>
          </w:tcPr>
          <w:p w14:paraId="11B2CCC1" w14:textId="0B721CF5" w:rsidR="00B720A0" w:rsidRDefault="00B720A0" w:rsidP="000B0EE5">
            <w:pPr>
              <w:jc w:val="center"/>
            </w:pPr>
            <w:r>
              <w:t>Hema Mutreja</w:t>
            </w:r>
          </w:p>
        </w:tc>
        <w:tc>
          <w:tcPr>
            <w:tcW w:w="2126" w:type="dxa"/>
            <w:shd w:val="clear" w:color="auto" w:fill="auto"/>
            <w:vAlign w:val="center"/>
          </w:tcPr>
          <w:p w14:paraId="1365B141" w14:textId="49A39B88" w:rsidR="00B720A0" w:rsidRDefault="00B720A0" w:rsidP="00747355">
            <w:pPr>
              <w:jc w:val="center"/>
            </w:pPr>
            <w:r>
              <w:t>17/03/2021</w:t>
            </w:r>
          </w:p>
        </w:tc>
        <w:tc>
          <w:tcPr>
            <w:tcW w:w="2977" w:type="dxa"/>
            <w:shd w:val="clear" w:color="auto" w:fill="auto"/>
            <w:vAlign w:val="center"/>
          </w:tcPr>
          <w:p w14:paraId="3F4DB360" w14:textId="3B889BE7" w:rsidR="00B720A0" w:rsidRDefault="00B720A0" w:rsidP="00B720A0">
            <w:pPr>
              <w:jc w:val="center"/>
            </w:pPr>
            <w:r>
              <w:t xml:space="preserve">Updates for </w:t>
            </w:r>
            <w:r w:rsidR="001A31EA">
              <w:t>Postgres</w:t>
            </w:r>
            <w:r>
              <w:t xml:space="preserve"> and MS SQL</w:t>
            </w:r>
          </w:p>
        </w:tc>
      </w:tr>
      <w:tr w:rsidR="1EEA311C" w14:paraId="67490BB3" w14:textId="77777777" w:rsidTr="1EEA311C">
        <w:trPr>
          <w:trHeight w:val="536"/>
        </w:trPr>
        <w:tc>
          <w:tcPr>
            <w:tcW w:w="1149" w:type="dxa"/>
            <w:shd w:val="clear" w:color="auto" w:fill="auto"/>
            <w:vAlign w:val="center"/>
          </w:tcPr>
          <w:p w14:paraId="74ACC518" w14:textId="41507AEB" w:rsidR="0ADF23DC" w:rsidRDefault="0ADF23DC" w:rsidP="1EEA311C">
            <w:pPr>
              <w:jc w:val="center"/>
              <w:rPr>
                <w:szCs w:val="22"/>
              </w:rPr>
            </w:pPr>
            <w:r w:rsidRPr="1EEA311C">
              <w:rPr>
                <w:szCs w:val="22"/>
              </w:rPr>
              <w:t>6</w:t>
            </w:r>
          </w:p>
        </w:tc>
        <w:tc>
          <w:tcPr>
            <w:tcW w:w="3261" w:type="dxa"/>
            <w:shd w:val="clear" w:color="auto" w:fill="auto"/>
            <w:vAlign w:val="center"/>
          </w:tcPr>
          <w:p w14:paraId="27BB7466" w14:textId="2E5DD6DB" w:rsidR="0ADF23DC" w:rsidRDefault="0ADF23DC" w:rsidP="1EEA311C">
            <w:pPr>
              <w:jc w:val="center"/>
              <w:rPr>
                <w:szCs w:val="22"/>
              </w:rPr>
            </w:pPr>
            <w:r w:rsidRPr="1EEA311C">
              <w:rPr>
                <w:szCs w:val="22"/>
              </w:rPr>
              <w:t>Hema Mutreja</w:t>
            </w:r>
          </w:p>
        </w:tc>
        <w:tc>
          <w:tcPr>
            <w:tcW w:w="2126" w:type="dxa"/>
            <w:shd w:val="clear" w:color="auto" w:fill="auto"/>
            <w:vAlign w:val="center"/>
          </w:tcPr>
          <w:p w14:paraId="411C08BA" w14:textId="2AD0F7CB" w:rsidR="0ADF23DC" w:rsidRDefault="0ADF23DC" w:rsidP="1EEA311C">
            <w:pPr>
              <w:jc w:val="center"/>
              <w:rPr>
                <w:szCs w:val="22"/>
              </w:rPr>
            </w:pPr>
            <w:r w:rsidRPr="1EEA311C">
              <w:rPr>
                <w:szCs w:val="22"/>
              </w:rPr>
              <w:t>23/02/2021</w:t>
            </w:r>
          </w:p>
        </w:tc>
        <w:tc>
          <w:tcPr>
            <w:tcW w:w="2977" w:type="dxa"/>
            <w:shd w:val="clear" w:color="auto" w:fill="auto"/>
            <w:vAlign w:val="center"/>
          </w:tcPr>
          <w:p w14:paraId="45D3E0BC" w14:textId="7592520A" w:rsidR="0ADF23DC" w:rsidRDefault="0ADF23DC" w:rsidP="1EEA311C">
            <w:pPr>
              <w:jc w:val="center"/>
              <w:rPr>
                <w:szCs w:val="22"/>
              </w:rPr>
            </w:pPr>
            <w:r w:rsidRPr="1EEA311C">
              <w:rPr>
                <w:szCs w:val="22"/>
              </w:rPr>
              <w:t>Added App</w:t>
            </w:r>
            <w:ins w:id="7" w:author="Mutreja, Hema" w:date="2021-09-15T14:00:00Z">
              <w:r w:rsidR="007A6755">
                <w:rPr>
                  <w:szCs w:val="22"/>
                </w:rPr>
                <w:t>r</w:t>
              </w:r>
            </w:ins>
            <w:r w:rsidRPr="1EEA311C">
              <w:rPr>
                <w:szCs w:val="22"/>
              </w:rPr>
              <w:t>oval details</w:t>
            </w:r>
          </w:p>
        </w:tc>
      </w:tr>
      <w:tr w:rsidR="007A6755" w14:paraId="4BB5559D" w14:textId="77777777" w:rsidTr="1EEA311C">
        <w:trPr>
          <w:trHeight w:val="536"/>
          <w:ins w:id="8" w:author="Mutreja, Hema" w:date="2021-09-15T14:00:00Z"/>
        </w:trPr>
        <w:tc>
          <w:tcPr>
            <w:tcW w:w="1149" w:type="dxa"/>
            <w:shd w:val="clear" w:color="auto" w:fill="auto"/>
            <w:vAlign w:val="center"/>
          </w:tcPr>
          <w:p w14:paraId="0D09FC4E" w14:textId="5A53FBE6" w:rsidR="007A6755" w:rsidRPr="1EEA311C" w:rsidRDefault="007A6755" w:rsidP="1EEA311C">
            <w:pPr>
              <w:jc w:val="center"/>
              <w:rPr>
                <w:ins w:id="9" w:author="Mutreja, Hema" w:date="2021-09-15T14:00:00Z"/>
                <w:szCs w:val="22"/>
              </w:rPr>
            </w:pPr>
            <w:ins w:id="10" w:author="Mutreja, Hema" w:date="2021-09-15T14:00:00Z">
              <w:r>
                <w:rPr>
                  <w:szCs w:val="22"/>
                </w:rPr>
                <w:t>7</w:t>
              </w:r>
            </w:ins>
          </w:p>
        </w:tc>
        <w:tc>
          <w:tcPr>
            <w:tcW w:w="3261" w:type="dxa"/>
            <w:shd w:val="clear" w:color="auto" w:fill="auto"/>
            <w:vAlign w:val="center"/>
          </w:tcPr>
          <w:p w14:paraId="5320F3DB" w14:textId="2DB5881B" w:rsidR="007A6755" w:rsidRPr="1EEA311C" w:rsidRDefault="007A6755" w:rsidP="1EEA311C">
            <w:pPr>
              <w:jc w:val="center"/>
              <w:rPr>
                <w:ins w:id="11" w:author="Mutreja, Hema" w:date="2021-09-15T14:00:00Z"/>
                <w:szCs w:val="22"/>
              </w:rPr>
            </w:pPr>
            <w:ins w:id="12" w:author="Mutreja, Hema" w:date="2021-09-15T14:00:00Z">
              <w:r>
                <w:rPr>
                  <w:szCs w:val="22"/>
                </w:rPr>
                <w:t>Hema Mutreja</w:t>
              </w:r>
            </w:ins>
          </w:p>
        </w:tc>
        <w:tc>
          <w:tcPr>
            <w:tcW w:w="2126" w:type="dxa"/>
            <w:shd w:val="clear" w:color="auto" w:fill="auto"/>
            <w:vAlign w:val="center"/>
          </w:tcPr>
          <w:p w14:paraId="32380940" w14:textId="712D6541" w:rsidR="007A6755" w:rsidRPr="1EEA311C" w:rsidRDefault="007A6755" w:rsidP="1EEA311C">
            <w:pPr>
              <w:jc w:val="center"/>
              <w:rPr>
                <w:ins w:id="13" w:author="Mutreja, Hema" w:date="2021-09-15T14:00:00Z"/>
                <w:szCs w:val="22"/>
              </w:rPr>
            </w:pPr>
            <w:ins w:id="14" w:author="Mutreja, Hema" w:date="2021-09-15T14:00:00Z">
              <w:r>
                <w:rPr>
                  <w:szCs w:val="22"/>
                </w:rPr>
                <w:t>15/09/2021</w:t>
              </w:r>
            </w:ins>
          </w:p>
        </w:tc>
        <w:tc>
          <w:tcPr>
            <w:tcW w:w="2977" w:type="dxa"/>
            <w:shd w:val="clear" w:color="auto" w:fill="auto"/>
            <w:vAlign w:val="center"/>
          </w:tcPr>
          <w:p w14:paraId="2AC7BD49" w14:textId="162D3962" w:rsidR="007A6755" w:rsidRPr="1EEA311C" w:rsidRDefault="007A6755" w:rsidP="1EEA311C">
            <w:pPr>
              <w:jc w:val="center"/>
              <w:rPr>
                <w:ins w:id="15" w:author="Mutreja, Hema" w:date="2021-09-15T14:00:00Z"/>
                <w:szCs w:val="22"/>
              </w:rPr>
            </w:pPr>
            <w:ins w:id="16" w:author="Mutreja, Hema" w:date="2021-09-15T14:00:00Z">
              <w:r>
                <w:rPr>
                  <w:szCs w:val="22"/>
                </w:rPr>
                <w:t>Updates to permissions to incorporate automated backups</w:t>
              </w:r>
            </w:ins>
          </w:p>
        </w:tc>
      </w:tr>
    </w:tbl>
    <w:p w14:paraId="4545E1DA" w14:textId="7C627E36" w:rsidR="00315A25" w:rsidRPr="00AB62EC" w:rsidRDefault="00315A25" w:rsidP="00315A25">
      <w:pPr>
        <w:jc w:val="center"/>
      </w:pPr>
    </w:p>
    <w:p w14:paraId="24F63F30" w14:textId="77777777" w:rsidR="00315A25" w:rsidRDefault="00315A25" w:rsidP="00315A25">
      <w:pPr>
        <w:pStyle w:val="Title3"/>
        <w:jc w:val="both"/>
        <w:rPr>
          <w:rFonts w:cs="Arial"/>
        </w:rPr>
      </w:pPr>
    </w:p>
    <w:p w14:paraId="53CD841C" w14:textId="77777777" w:rsidR="002170AC" w:rsidRDefault="002170AC">
      <w:pPr>
        <w:spacing w:line="240" w:lineRule="auto"/>
        <w:rPr>
          <w:caps/>
          <w:sz w:val="36"/>
        </w:rPr>
      </w:pPr>
      <w:r>
        <w:br w:type="page"/>
      </w:r>
    </w:p>
    <w:p w14:paraId="66C1F92B" w14:textId="1806B153" w:rsidR="003E6D21" w:rsidRDefault="003E6D21" w:rsidP="003E6D21">
      <w:pPr>
        <w:pStyle w:val="TOCHeading"/>
      </w:pPr>
      <w:r>
        <w:lastRenderedPageBreak/>
        <w:t xml:space="preserve">Contents </w:t>
      </w:r>
    </w:p>
    <w:p w14:paraId="07AD5360" w14:textId="56B12DDC" w:rsidR="009E448F" w:rsidRDefault="003E6D21">
      <w:pPr>
        <w:pStyle w:val="TOC1"/>
        <w:rPr>
          <w:ins w:id="17" w:author="Mutreja, Hema" w:date="2021-09-15T14:13:00Z"/>
          <w:rFonts w:asciiTheme="minorHAnsi" w:eastAsiaTheme="minorEastAsia" w:hAnsiTheme="minorHAnsi" w:cstheme="minorBidi"/>
          <w:szCs w:val="22"/>
          <w:lang w:val="en-US"/>
        </w:rPr>
      </w:pPr>
      <w:r>
        <w:fldChar w:fldCharType="begin"/>
      </w:r>
      <w:r w:rsidR="002170AC">
        <w:instrText xml:space="preserve"> TOC \o "1-2" \t "Appendix Heading 1,9" \* MERGEFORMAT </w:instrText>
      </w:r>
      <w:r>
        <w:fldChar w:fldCharType="separate"/>
      </w:r>
      <w:ins w:id="18" w:author="Mutreja, Hema" w:date="2021-09-15T14:13:00Z">
        <w:r w:rsidR="009E448F">
          <w:t>Overview</w:t>
        </w:r>
        <w:r w:rsidR="009E448F">
          <w:tab/>
        </w:r>
        <w:r w:rsidR="009E448F">
          <w:fldChar w:fldCharType="begin"/>
        </w:r>
        <w:r w:rsidR="009E448F">
          <w:instrText xml:space="preserve"> PAGEREF _Toc82607628 \h </w:instrText>
        </w:r>
      </w:ins>
      <w:r w:rsidR="009E448F">
        <w:fldChar w:fldCharType="separate"/>
      </w:r>
      <w:ins w:id="19" w:author="Mutreja, Hema" w:date="2021-09-15T14:13:00Z">
        <w:r w:rsidR="009E448F">
          <w:t>- 1 -</w:t>
        </w:r>
        <w:r w:rsidR="009E448F">
          <w:fldChar w:fldCharType="end"/>
        </w:r>
      </w:ins>
    </w:p>
    <w:p w14:paraId="1F64467F" w14:textId="073687CA" w:rsidR="009E448F" w:rsidRDefault="009E448F">
      <w:pPr>
        <w:pStyle w:val="TOC2"/>
        <w:rPr>
          <w:ins w:id="20" w:author="Mutreja, Hema" w:date="2021-09-15T14:13:00Z"/>
          <w:rFonts w:asciiTheme="minorHAnsi" w:eastAsiaTheme="minorEastAsia" w:hAnsiTheme="minorHAnsi" w:cstheme="minorBidi"/>
          <w:szCs w:val="22"/>
          <w:lang w:val="en-US"/>
        </w:rPr>
      </w:pPr>
      <w:ins w:id="21" w:author="Mutreja, Hema" w:date="2021-09-15T14:13:00Z">
        <w:r>
          <w:t>Scope</w:t>
        </w:r>
        <w:r>
          <w:tab/>
        </w:r>
        <w:r>
          <w:fldChar w:fldCharType="begin"/>
        </w:r>
        <w:r>
          <w:instrText xml:space="preserve"> PAGEREF _Toc82607629 \h </w:instrText>
        </w:r>
      </w:ins>
      <w:r>
        <w:fldChar w:fldCharType="separate"/>
      </w:r>
      <w:ins w:id="22" w:author="Mutreja, Hema" w:date="2021-09-15T14:13:00Z">
        <w:r>
          <w:t>- 1 -</w:t>
        </w:r>
        <w:r>
          <w:fldChar w:fldCharType="end"/>
        </w:r>
      </w:ins>
    </w:p>
    <w:p w14:paraId="64F12796" w14:textId="11E1878E" w:rsidR="009E448F" w:rsidRDefault="009E448F">
      <w:pPr>
        <w:pStyle w:val="TOC2"/>
        <w:rPr>
          <w:ins w:id="23" w:author="Mutreja, Hema" w:date="2021-09-15T14:13:00Z"/>
          <w:rFonts w:asciiTheme="minorHAnsi" w:eastAsiaTheme="minorEastAsia" w:hAnsiTheme="minorHAnsi" w:cstheme="minorBidi"/>
          <w:szCs w:val="22"/>
          <w:lang w:val="en-US"/>
        </w:rPr>
      </w:pPr>
      <w:ins w:id="24" w:author="Mutreja, Hema" w:date="2021-09-15T14:13:00Z">
        <w:r>
          <w:t>Audience</w:t>
        </w:r>
        <w:r>
          <w:tab/>
        </w:r>
        <w:r>
          <w:fldChar w:fldCharType="begin"/>
        </w:r>
        <w:r>
          <w:instrText xml:space="preserve"> PAGEREF _Toc82607630 \h </w:instrText>
        </w:r>
      </w:ins>
      <w:r>
        <w:fldChar w:fldCharType="separate"/>
      </w:r>
      <w:ins w:id="25" w:author="Mutreja, Hema" w:date="2021-09-15T14:13:00Z">
        <w:r>
          <w:t>- 1 -</w:t>
        </w:r>
        <w:r>
          <w:fldChar w:fldCharType="end"/>
        </w:r>
      </w:ins>
    </w:p>
    <w:p w14:paraId="1288A134" w14:textId="597B193A" w:rsidR="009E448F" w:rsidRDefault="009E448F">
      <w:pPr>
        <w:pStyle w:val="TOC2"/>
        <w:rPr>
          <w:ins w:id="26" w:author="Mutreja, Hema" w:date="2021-09-15T14:13:00Z"/>
          <w:rFonts w:asciiTheme="minorHAnsi" w:eastAsiaTheme="minorEastAsia" w:hAnsiTheme="minorHAnsi" w:cstheme="minorBidi"/>
          <w:szCs w:val="22"/>
          <w:lang w:val="en-US"/>
        </w:rPr>
      </w:pPr>
      <w:ins w:id="27" w:author="Mutreja, Hema" w:date="2021-09-15T14:13:00Z">
        <w:r>
          <w:t>DevOps and Automated Database Deployment</w:t>
        </w:r>
        <w:r>
          <w:tab/>
        </w:r>
        <w:r>
          <w:fldChar w:fldCharType="begin"/>
        </w:r>
        <w:r>
          <w:instrText xml:space="preserve"> PAGEREF _Toc82607631 \h </w:instrText>
        </w:r>
      </w:ins>
      <w:r>
        <w:fldChar w:fldCharType="separate"/>
      </w:r>
      <w:ins w:id="28" w:author="Mutreja, Hema" w:date="2021-09-15T14:13:00Z">
        <w:r>
          <w:t>- 1 -</w:t>
        </w:r>
        <w:r>
          <w:fldChar w:fldCharType="end"/>
        </w:r>
      </w:ins>
    </w:p>
    <w:p w14:paraId="1E9CF719" w14:textId="7C38C870" w:rsidR="009E448F" w:rsidRDefault="009E448F">
      <w:pPr>
        <w:pStyle w:val="TOC1"/>
        <w:rPr>
          <w:ins w:id="29" w:author="Mutreja, Hema" w:date="2021-09-15T14:13:00Z"/>
          <w:rFonts w:asciiTheme="minorHAnsi" w:eastAsiaTheme="minorEastAsia" w:hAnsiTheme="minorHAnsi" w:cstheme="minorBidi"/>
          <w:szCs w:val="22"/>
          <w:lang w:val="en-US"/>
        </w:rPr>
      </w:pPr>
      <w:ins w:id="30" w:author="Mutreja, Hema" w:date="2021-09-15T14:13:00Z">
        <w:r>
          <w:t>Assumptions</w:t>
        </w:r>
        <w:r>
          <w:tab/>
        </w:r>
        <w:r>
          <w:fldChar w:fldCharType="begin"/>
        </w:r>
        <w:r>
          <w:instrText xml:space="preserve"> PAGEREF _Toc82607632 \h </w:instrText>
        </w:r>
      </w:ins>
      <w:r>
        <w:fldChar w:fldCharType="separate"/>
      </w:r>
      <w:ins w:id="31" w:author="Mutreja, Hema" w:date="2021-09-15T14:13:00Z">
        <w:r>
          <w:t>- 2 -</w:t>
        </w:r>
        <w:r>
          <w:fldChar w:fldCharType="end"/>
        </w:r>
      </w:ins>
    </w:p>
    <w:p w14:paraId="06C03E32" w14:textId="71CD71C1" w:rsidR="009E448F" w:rsidRDefault="009E448F">
      <w:pPr>
        <w:pStyle w:val="TOC1"/>
        <w:rPr>
          <w:ins w:id="32" w:author="Mutreja, Hema" w:date="2021-09-15T14:13:00Z"/>
          <w:rFonts w:asciiTheme="minorHAnsi" w:eastAsiaTheme="minorEastAsia" w:hAnsiTheme="minorHAnsi" w:cstheme="minorBidi"/>
          <w:szCs w:val="22"/>
          <w:lang w:val="en-US"/>
        </w:rPr>
      </w:pPr>
      <w:ins w:id="33" w:author="Mutreja, Hema" w:date="2021-09-15T14:13:00Z">
        <w:r>
          <w:t>Scope</w:t>
        </w:r>
        <w:r>
          <w:tab/>
        </w:r>
        <w:r>
          <w:fldChar w:fldCharType="begin"/>
        </w:r>
        <w:r>
          <w:instrText xml:space="preserve"> PAGEREF _Toc82607633 \h </w:instrText>
        </w:r>
      </w:ins>
      <w:r>
        <w:fldChar w:fldCharType="separate"/>
      </w:r>
      <w:ins w:id="34" w:author="Mutreja, Hema" w:date="2021-09-15T14:13:00Z">
        <w:r>
          <w:t>- 3 -</w:t>
        </w:r>
        <w:r>
          <w:fldChar w:fldCharType="end"/>
        </w:r>
      </w:ins>
    </w:p>
    <w:p w14:paraId="181EBBEA" w14:textId="45FC2B5F" w:rsidR="009E448F" w:rsidRDefault="009E448F">
      <w:pPr>
        <w:pStyle w:val="TOC2"/>
        <w:rPr>
          <w:ins w:id="35" w:author="Mutreja, Hema" w:date="2021-09-15T14:13:00Z"/>
          <w:rFonts w:asciiTheme="minorHAnsi" w:eastAsiaTheme="minorEastAsia" w:hAnsiTheme="minorHAnsi" w:cstheme="minorBidi"/>
          <w:szCs w:val="22"/>
          <w:lang w:val="en-US"/>
        </w:rPr>
      </w:pPr>
      <w:ins w:id="36" w:author="Mutreja, Hema" w:date="2021-09-15T14:13:00Z">
        <w:r>
          <w:t>Approved Activities</w:t>
        </w:r>
        <w:r>
          <w:tab/>
        </w:r>
        <w:r>
          <w:fldChar w:fldCharType="begin"/>
        </w:r>
        <w:r>
          <w:instrText xml:space="preserve"> PAGEREF _Toc82607634 \h </w:instrText>
        </w:r>
      </w:ins>
      <w:r>
        <w:fldChar w:fldCharType="separate"/>
      </w:r>
      <w:ins w:id="37" w:author="Mutreja, Hema" w:date="2021-09-15T14:13:00Z">
        <w:r>
          <w:t>- 3 -</w:t>
        </w:r>
        <w:r>
          <w:fldChar w:fldCharType="end"/>
        </w:r>
      </w:ins>
    </w:p>
    <w:p w14:paraId="6E1BB8E0" w14:textId="2D8E1244" w:rsidR="009E448F" w:rsidRDefault="009E448F">
      <w:pPr>
        <w:pStyle w:val="TOC2"/>
        <w:rPr>
          <w:ins w:id="38" w:author="Mutreja, Hema" w:date="2021-09-15T14:13:00Z"/>
          <w:rFonts w:asciiTheme="minorHAnsi" w:eastAsiaTheme="minorEastAsia" w:hAnsiTheme="minorHAnsi" w:cstheme="minorBidi"/>
          <w:szCs w:val="22"/>
          <w:lang w:val="en-US"/>
        </w:rPr>
      </w:pPr>
      <w:ins w:id="39" w:author="Mutreja, Hema" w:date="2021-09-15T14:13:00Z">
        <w:r>
          <w:t>Restricted Actions</w:t>
        </w:r>
        <w:r>
          <w:tab/>
        </w:r>
        <w:r>
          <w:fldChar w:fldCharType="begin"/>
        </w:r>
        <w:r>
          <w:instrText xml:space="preserve"> PAGEREF _Toc82607635 \h </w:instrText>
        </w:r>
      </w:ins>
      <w:r>
        <w:fldChar w:fldCharType="separate"/>
      </w:r>
      <w:ins w:id="40" w:author="Mutreja, Hema" w:date="2021-09-15T14:13:00Z">
        <w:r>
          <w:t>- 3 -</w:t>
        </w:r>
        <w:r>
          <w:fldChar w:fldCharType="end"/>
        </w:r>
      </w:ins>
    </w:p>
    <w:p w14:paraId="38906468" w14:textId="20273DFB" w:rsidR="009E448F" w:rsidRDefault="009E448F">
      <w:pPr>
        <w:pStyle w:val="TOC1"/>
        <w:rPr>
          <w:ins w:id="41" w:author="Mutreja, Hema" w:date="2021-09-15T14:13:00Z"/>
          <w:rFonts w:asciiTheme="minorHAnsi" w:eastAsiaTheme="minorEastAsia" w:hAnsiTheme="minorHAnsi" w:cstheme="minorBidi"/>
          <w:szCs w:val="22"/>
          <w:lang w:val="en-US"/>
        </w:rPr>
      </w:pPr>
      <w:ins w:id="42" w:author="Mutreja, Hema" w:date="2021-09-15T14:13:00Z">
        <w:r>
          <w:t>Stakeholders</w:t>
        </w:r>
        <w:r>
          <w:tab/>
        </w:r>
        <w:r>
          <w:fldChar w:fldCharType="begin"/>
        </w:r>
        <w:r>
          <w:instrText xml:space="preserve"> PAGEREF _Toc82607636 \h </w:instrText>
        </w:r>
      </w:ins>
      <w:r>
        <w:fldChar w:fldCharType="separate"/>
      </w:r>
      <w:ins w:id="43" w:author="Mutreja, Hema" w:date="2021-09-15T14:13:00Z">
        <w:r>
          <w:t>- 4 -</w:t>
        </w:r>
        <w:r>
          <w:fldChar w:fldCharType="end"/>
        </w:r>
      </w:ins>
    </w:p>
    <w:p w14:paraId="1668CD83" w14:textId="696BD774" w:rsidR="009E448F" w:rsidRDefault="009E448F">
      <w:pPr>
        <w:pStyle w:val="TOC1"/>
        <w:rPr>
          <w:ins w:id="44" w:author="Mutreja, Hema" w:date="2021-09-15T14:13:00Z"/>
          <w:rFonts w:asciiTheme="minorHAnsi" w:eastAsiaTheme="minorEastAsia" w:hAnsiTheme="minorHAnsi" w:cstheme="minorBidi"/>
          <w:szCs w:val="22"/>
          <w:lang w:val="en-US"/>
        </w:rPr>
      </w:pPr>
      <w:ins w:id="45" w:author="Mutreja, Hema" w:date="2021-09-15T14:13:00Z">
        <w:r>
          <w:t>Reporting and Auditing</w:t>
        </w:r>
        <w:r>
          <w:tab/>
        </w:r>
        <w:r>
          <w:fldChar w:fldCharType="begin"/>
        </w:r>
        <w:r>
          <w:instrText xml:space="preserve"> PAGEREF _Toc82607637 \h </w:instrText>
        </w:r>
      </w:ins>
      <w:r>
        <w:fldChar w:fldCharType="separate"/>
      </w:r>
      <w:ins w:id="46" w:author="Mutreja, Hema" w:date="2021-09-15T14:13:00Z">
        <w:r>
          <w:t>- 5 -</w:t>
        </w:r>
        <w:r>
          <w:fldChar w:fldCharType="end"/>
        </w:r>
      </w:ins>
    </w:p>
    <w:p w14:paraId="4DA0EB5D" w14:textId="6032B14B" w:rsidR="009E448F" w:rsidRDefault="009E448F">
      <w:pPr>
        <w:pStyle w:val="TOC1"/>
        <w:rPr>
          <w:ins w:id="47" w:author="Mutreja, Hema" w:date="2021-09-15T14:13:00Z"/>
          <w:rFonts w:asciiTheme="minorHAnsi" w:eastAsiaTheme="minorEastAsia" w:hAnsiTheme="minorHAnsi" w:cstheme="minorBidi"/>
          <w:szCs w:val="22"/>
          <w:lang w:val="en-US"/>
        </w:rPr>
      </w:pPr>
      <w:ins w:id="48" w:author="Mutreja, Hema" w:date="2021-09-15T14:13:00Z">
        <w:r>
          <w:t>Appendix</w:t>
        </w:r>
        <w:r>
          <w:tab/>
        </w:r>
        <w:r>
          <w:fldChar w:fldCharType="begin"/>
        </w:r>
        <w:r>
          <w:instrText xml:space="preserve"> PAGEREF _Toc82607638 \h </w:instrText>
        </w:r>
      </w:ins>
      <w:r>
        <w:fldChar w:fldCharType="separate"/>
      </w:r>
      <w:ins w:id="49" w:author="Mutreja, Hema" w:date="2021-09-15T14:13:00Z">
        <w:r>
          <w:t>- 6 -</w:t>
        </w:r>
        <w:r>
          <w:fldChar w:fldCharType="end"/>
        </w:r>
      </w:ins>
    </w:p>
    <w:p w14:paraId="31722148" w14:textId="3C8AD6C1" w:rsidR="009E448F" w:rsidRDefault="009E448F">
      <w:pPr>
        <w:pStyle w:val="TOC2"/>
        <w:rPr>
          <w:ins w:id="50" w:author="Mutreja, Hema" w:date="2021-09-15T14:13:00Z"/>
          <w:rFonts w:asciiTheme="minorHAnsi" w:eastAsiaTheme="minorEastAsia" w:hAnsiTheme="minorHAnsi" w:cstheme="minorBidi"/>
          <w:szCs w:val="22"/>
          <w:lang w:val="en-US"/>
        </w:rPr>
      </w:pPr>
      <w:ins w:id="51" w:author="Mutreja, Hema" w:date="2021-09-15T14:13:00Z">
        <w:r>
          <w:t>ORACLE</w:t>
        </w:r>
        <w:r>
          <w:tab/>
        </w:r>
        <w:r>
          <w:fldChar w:fldCharType="begin"/>
        </w:r>
        <w:r>
          <w:instrText xml:space="preserve"> PAGEREF _Toc82607639 \h </w:instrText>
        </w:r>
      </w:ins>
      <w:r>
        <w:fldChar w:fldCharType="separate"/>
      </w:r>
      <w:ins w:id="52" w:author="Mutreja, Hema" w:date="2021-09-15T14:13:00Z">
        <w:r>
          <w:t>- 6 -</w:t>
        </w:r>
        <w:r>
          <w:fldChar w:fldCharType="end"/>
        </w:r>
      </w:ins>
    </w:p>
    <w:p w14:paraId="0273A07A" w14:textId="2CF22760" w:rsidR="009E448F" w:rsidRDefault="009E448F">
      <w:pPr>
        <w:pStyle w:val="TOC2"/>
        <w:rPr>
          <w:ins w:id="53" w:author="Mutreja, Hema" w:date="2021-09-15T14:13:00Z"/>
          <w:rFonts w:asciiTheme="minorHAnsi" w:eastAsiaTheme="minorEastAsia" w:hAnsiTheme="minorHAnsi" w:cstheme="minorBidi"/>
          <w:szCs w:val="22"/>
          <w:lang w:val="en-US"/>
        </w:rPr>
      </w:pPr>
      <w:ins w:id="54" w:author="Mutreja, Hema" w:date="2021-09-15T14:13:00Z">
        <w:r>
          <w:t>MS SQL Server</w:t>
        </w:r>
        <w:r>
          <w:tab/>
        </w:r>
        <w:r>
          <w:fldChar w:fldCharType="begin"/>
        </w:r>
        <w:r>
          <w:instrText xml:space="preserve"> PAGEREF _Toc82607640 \h </w:instrText>
        </w:r>
      </w:ins>
      <w:r>
        <w:fldChar w:fldCharType="separate"/>
      </w:r>
      <w:ins w:id="55" w:author="Mutreja, Hema" w:date="2021-09-15T14:13:00Z">
        <w:r>
          <w:t>- 8 -</w:t>
        </w:r>
        <w:r>
          <w:fldChar w:fldCharType="end"/>
        </w:r>
      </w:ins>
    </w:p>
    <w:p w14:paraId="28E00937" w14:textId="7545451D" w:rsidR="009E448F" w:rsidRDefault="009E448F">
      <w:pPr>
        <w:pStyle w:val="TOC2"/>
        <w:rPr>
          <w:ins w:id="56" w:author="Mutreja, Hema" w:date="2021-09-15T14:13:00Z"/>
          <w:rFonts w:asciiTheme="minorHAnsi" w:eastAsiaTheme="minorEastAsia" w:hAnsiTheme="minorHAnsi" w:cstheme="minorBidi"/>
          <w:szCs w:val="22"/>
          <w:lang w:val="en-US"/>
        </w:rPr>
      </w:pPr>
      <w:ins w:id="57" w:author="Mutreja, Hema" w:date="2021-09-15T14:13:00Z">
        <w:r>
          <w:t>PostgreSQL</w:t>
        </w:r>
        <w:r>
          <w:tab/>
        </w:r>
        <w:r>
          <w:fldChar w:fldCharType="begin"/>
        </w:r>
        <w:r>
          <w:instrText xml:space="preserve"> PAGEREF _Toc82607641 \h </w:instrText>
        </w:r>
      </w:ins>
      <w:r>
        <w:fldChar w:fldCharType="separate"/>
      </w:r>
      <w:ins w:id="58" w:author="Mutreja, Hema" w:date="2021-09-15T14:13:00Z">
        <w:r>
          <w:t>- 11 -</w:t>
        </w:r>
        <w:r>
          <w:fldChar w:fldCharType="end"/>
        </w:r>
      </w:ins>
    </w:p>
    <w:p w14:paraId="35CE52DB" w14:textId="1FE9AF1D" w:rsidR="009E448F" w:rsidRDefault="009E448F">
      <w:pPr>
        <w:pStyle w:val="TOC2"/>
        <w:rPr>
          <w:ins w:id="59" w:author="Mutreja, Hema" w:date="2021-09-15T14:13:00Z"/>
          <w:rFonts w:asciiTheme="minorHAnsi" w:eastAsiaTheme="minorEastAsia" w:hAnsiTheme="minorHAnsi" w:cstheme="minorBidi"/>
          <w:szCs w:val="22"/>
          <w:lang w:val="en-US"/>
        </w:rPr>
      </w:pPr>
      <w:ins w:id="60" w:author="Mutreja, Hema" w:date="2021-09-15T14:13:00Z">
        <w:r>
          <w:t>MySQL</w:t>
        </w:r>
        <w:r>
          <w:tab/>
        </w:r>
        <w:r>
          <w:fldChar w:fldCharType="begin"/>
        </w:r>
        <w:r>
          <w:instrText xml:space="preserve"> PAGEREF _Toc82607642 \h </w:instrText>
        </w:r>
      </w:ins>
      <w:r>
        <w:fldChar w:fldCharType="separate"/>
      </w:r>
      <w:ins w:id="61" w:author="Mutreja, Hema" w:date="2021-09-15T14:13:00Z">
        <w:r>
          <w:t>- 14 -</w:t>
        </w:r>
        <w:r>
          <w:fldChar w:fldCharType="end"/>
        </w:r>
      </w:ins>
    </w:p>
    <w:p w14:paraId="474D7E2A" w14:textId="2DF0DAD9" w:rsidR="009E448F" w:rsidRDefault="009E448F">
      <w:pPr>
        <w:pStyle w:val="TOC2"/>
        <w:rPr>
          <w:ins w:id="62" w:author="Mutreja, Hema" w:date="2021-09-15T14:13:00Z"/>
          <w:rFonts w:asciiTheme="minorHAnsi" w:eastAsiaTheme="minorEastAsia" w:hAnsiTheme="minorHAnsi" w:cstheme="minorBidi"/>
          <w:szCs w:val="22"/>
          <w:lang w:val="en-US"/>
        </w:rPr>
      </w:pPr>
      <w:ins w:id="63" w:author="Mutreja, Hema" w:date="2021-09-15T14:13:00Z">
        <w:r>
          <w:t>DB2</w:t>
        </w:r>
        <w:r>
          <w:tab/>
        </w:r>
        <w:r>
          <w:fldChar w:fldCharType="begin"/>
        </w:r>
        <w:r>
          <w:instrText xml:space="preserve"> PAGEREF _Toc82607643 \h </w:instrText>
        </w:r>
      </w:ins>
      <w:r>
        <w:fldChar w:fldCharType="separate"/>
      </w:r>
      <w:ins w:id="64" w:author="Mutreja, Hema" w:date="2021-09-15T14:13:00Z">
        <w:r>
          <w:t>- 15 -</w:t>
        </w:r>
        <w:r>
          <w:fldChar w:fldCharType="end"/>
        </w:r>
      </w:ins>
    </w:p>
    <w:p w14:paraId="02EDEC99" w14:textId="5616A6EB" w:rsidR="009E448F" w:rsidRDefault="009E448F">
      <w:pPr>
        <w:pStyle w:val="TOC2"/>
        <w:rPr>
          <w:ins w:id="65" w:author="Mutreja, Hema" w:date="2021-09-15T14:13:00Z"/>
          <w:rFonts w:asciiTheme="minorHAnsi" w:eastAsiaTheme="minorEastAsia" w:hAnsiTheme="minorHAnsi" w:cstheme="minorBidi"/>
          <w:szCs w:val="22"/>
          <w:lang w:val="en-US"/>
        </w:rPr>
      </w:pPr>
      <w:ins w:id="66" w:author="Mutreja, Hema" w:date="2021-09-15T14:13:00Z">
        <w:r>
          <w:t>MongoDB</w:t>
        </w:r>
        <w:r>
          <w:tab/>
        </w:r>
        <w:r>
          <w:fldChar w:fldCharType="begin"/>
        </w:r>
        <w:r>
          <w:instrText xml:space="preserve"> PAGEREF _Toc82607644 \h </w:instrText>
        </w:r>
      </w:ins>
      <w:r>
        <w:fldChar w:fldCharType="separate"/>
      </w:r>
      <w:ins w:id="67" w:author="Mutreja, Hema" w:date="2021-09-15T14:13:00Z">
        <w:r>
          <w:t>- 15 -</w:t>
        </w:r>
        <w:r>
          <w:fldChar w:fldCharType="end"/>
        </w:r>
      </w:ins>
    </w:p>
    <w:p w14:paraId="7C9A6D2A" w14:textId="32DF7A3A" w:rsidR="009E448F" w:rsidRDefault="009E448F">
      <w:pPr>
        <w:pStyle w:val="TOC1"/>
        <w:rPr>
          <w:ins w:id="68" w:author="Mutreja, Hema" w:date="2021-09-15T14:13:00Z"/>
          <w:rFonts w:asciiTheme="minorHAnsi" w:eastAsiaTheme="minorEastAsia" w:hAnsiTheme="minorHAnsi" w:cstheme="minorBidi"/>
          <w:szCs w:val="22"/>
          <w:lang w:val="en-US"/>
        </w:rPr>
      </w:pPr>
      <w:ins w:id="69" w:author="Mutreja, Hema" w:date="2021-09-15T14:13:00Z">
        <w:r>
          <w:t>Glossary</w:t>
        </w:r>
        <w:r>
          <w:tab/>
        </w:r>
        <w:r>
          <w:fldChar w:fldCharType="begin"/>
        </w:r>
        <w:r>
          <w:instrText xml:space="preserve"> PAGEREF _Toc82607645 \h </w:instrText>
        </w:r>
      </w:ins>
      <w:r>
        <w:fldChar w:fldCharType="separate"/>
      </w:r>
      <w:ins w:id="70" w:author="Mutreja, Hema" w:date="2021-09-15T14:13:00Z">
        <w:r>
          <w:t>- 17 -</w:t>
        </w:r>
        <w:r>
          <w:fldChar w:fldCharType="end"/>
        </w:r>
      </w:ins>
    </w:p>
    <w:p w14:paraId="4B5ADE51" w14:textId="42116D89" w:rsidR="009E448F" w:rsidRDefault="009E448F">
      <w:pPr>
        <w:pStyle w:val="TOC1"/>
        <w:rPr>
          <w:ins w:id="71" w:author="Mutreja, Hema" w:date="2021-09-15T14:13:00Z"/>
          <w:rFonts w:asciiTheme="minorHAnsi" w:eastAsiaTheme="minorEastAsia" w:hAnsiTheme="minorHAnsi" w:cstheme="minorBidi"/>
          <w:szCs w:val="22"/>
          <w:lang w:val="en-US"/>
        </w:rPr>
      </w:pPr>
      <w:ins w:id="72" w:author="Mutreja, Hema" w:date="2021-09-15T14:13:00Z">
        <w:r>
          <w:t>Approvals</w:t>
        </w:r>
        <w:r>
          <w:tab/>
        </w:r>
        <w:r>
          <w:fldChar w:fldCharType="begin"/>
        </w:r>
        <w:r>
          <w:instrText xml:space="preserve"> PAGEREF _Toc82607646 \h </w:instrText>
        </w:r>
      </w:ins>
      <w:r>
        <w:fldChar w:fldCharType="separate"/>
      </w:r>
      <w:ins w:id="73" w:author="Mutreja, Hema" w:date="2021-09-15T14:13:00Z">
        <w:r>
          <w:t>- 18 -</w:t>
        </w:r>
        <w:r>
          <w:fldChar w:fldCharType="end"/>
        </w:r>
      </w:ins>
    </w:p>
    <w:p w14:paraId="05C2CBF8" w14:textId="7EB52DDC" w:rsidR="004E0ED5" w:rsidDel="009E448F" w:rsidRDefault="004E0ED5">
      <w:pPr>
        <w:pStyle w:val="TOC1"/>
        <w:rPr>
          <w:del w:id="74" w:author="Mutreja, Hema" w:date="2021-09-15T14:13:00Z"/>
          <w:rFonts w:asciiTheme="minorHAnsi" w:eastAsiaTheme="minorEastAsia" w:hAnsiTheme="minorHAnsi" w:cstheme="minorBidi"/>
          <w:szCs w:val="22"/>
          <w:lang w:val="en-US"/>
        </w:rPr>
      </w:pPr>
      <w:del w:id="75" w:author="Mutreja, Hema" w:date="2021-09-15T14:13:00Z">
        <w:r w:rsidDel="009E448F">
          <w:delText>Overview</w:delText>
        </w:r>
        <w:r w:rsidDel="009E448F">
          <w:tab/>
          <w:delText>- 1 -</w:delText>
        </w:r>
      </w:del>
    </w:p>
    <w:p w14:paraId="1D1795AE" w14:textId="0B388E07" w:rsidR="004E0ED5" w:rsidDel="009E448F" w:rsidRDefault="004E0ED5">
      <w:pPr>
        <w:pStyle w:val="TOC2"/>
        <w:rPr>
          <w:del w:id="76" w:author="Mutreja, Hema" w:date="2021-09-15T14:13:00Z"/>
          <w:rFonts w:asciiTheme="minorHAnsi" w:eastAsiaTheme="minorEastAsia" w:hAnsiTheme="minorHAnsi" w:cstheme="minorBidi"/>
          <w:szCs w:val="22"/>
          <w:lang w:val="en-US"/>
        </w:rPr>
      </w:pPr>
      <w:del w:id="77" w:author="Mutreja, Hema" w:date="2021-09-15T14:13:00Z">
        <w:r w:rsidDel="009E448F">
          <w:delText>Scope</w:delText>
        </w:r>
        <w:r w:rsidDel="009E448F">
          <w:tab/>
          <w:delText>- 1 -</w:delText>
        </w:r>
      </w:del>
    </w:p>
    <w:p w14:paraId="2CD5EA9C" w14:textId="1E91E5A2" w:rsidR="004E0ED5" w:rsidDel="009E448F" w:rsidRDefault="004E0ED5">
      <w:pPr>
        <w:pStyle w:val="TOC2"/>
        <w:rPr>
          <w:del w:id="78" w:author="Mutreja, Hema" w:date="2021-09-15T14:13:00Z"/>
          <w:rFonts w:asciiTheme="minorHAnsi" w:eastAsiaTheme="minorEastAsia" w:hAnsiTheme="minorHAnsi" w:cstheme="minorBidi"/>
          <w:szCs w:val="22"/>
          <w:lang w:val="en-US"/>
        </w:rPr>
      </w:pPr>
      <w:del w:id="79" w:author="Mutreja, Hema" w:date="2021-09-15T14:13:00Z">
        <w:r w:rsidDel="009E448F">
          <w:delText>Audience</w:delText>
        </w:r>
        <w:r w:rsidDel="009E448F">
          <w:tab/>
          <w:delText>- 1 -</w:delText>
        </w:r>
      </w:del>
    </w:p>
    <w:p w14:paraId="25963791" w14:textId="5A13C3F4" w:rsidR="004E0ED5" w:rsidDel="009E448F" w:rsidRDefault="004E0ED5">
      <w:pPr>
        <w:pStyle w:val="TOC2"/>
        <w:rPr>
          <w:del w:id="80" w:author="Mutreja, Hema" w:date="2021-09-15T14:13:00Z"/>
          <w:rFonts w:asciiTheme="minorHAnsi" w:eastAsiaTheme="minorEastAsia" w:hAnsiTheme="minorHAnsi" w:cstheme="minorBidi"/>
          <w:szCs w:val="22"/>
          <w:lang w:val="en-US"/>
        </w:rPr>
      </w:pPr>
      <w:del w:id="81" w:author="Mutreja, Hema" w:date="2021-09-15T14:13:00Z">
        <w:r w:rsidDel="009E448F">
          <w:delText>DevOps and Automated Database Deployment</w:delText>
        </w:r>
        <w:r w:rsidDel="009E448F">
          <w:tab/>
          <w:delText>- 1 -</w:delText>
        </w:r>
      </w:del>
    </w:p>
    <w:p w14:paraId="0EDE87CD" w14:textId="1812C17C" w:rsidR="004E0ED5" w:rsidDel="009E448F" w:rsidRDefault="004E0ED5">
      <w:pPr>
        <w:pStyle w:val="TOC1"/>
        <w:rPr>
          <w:del w:id="82" w:author="Mutreja, Hema" w:date="2021-09-15T14:13:00Z"/>
          <w:rFonts w:asciiTheme="minorHAnsi" w:eastAsiaTheme="minorEastAsia" w:hAnsiTheme="minorHAnsi" w:cstheme="minorBidi"/>
          <w:szCs w:val="22"/>
          <w:lang w:val="en-US"/>
        </w:rPr>
      </w:pPr>
      <w:del w:id="83" w:author="Mutreja, Hema" w:date="2021-09-15T14:13:00Z">
        <w:r w:rsidDel="009E448F">
          <w:delText>Assumptions</w:delText>
        </w:r>
        <w:r w:rsidDel="009E448F">
          <w:tab/>
          <w:delText>- 2 -</w:delText>
        </w:r>
      </w:del>
    </w:p>
    <w:p w14:paraId="0A0C79F3" w14:textId="0B3F4B22" w:rsidR="004E0ED5" w:rsidDel="009E448F" w:rsidRDefault="004E0ED5">
      <w:pPr>
        <w:pStyle w:val="TOC1"/>
        <w:rPr>
          <w:del w:id="84" w:author="Mutreja, Hema" w:date="2021-09-15T14:13:00Z"/>
          <w:rFonts w:asciiTheme="minorHAnsi" w:eastAsiaTheme="minorEastAsia" w:hAnsiTheme="minorHAnsi" w:cstheme="minorBidi"/>
          <w:szCs w:val="22"/>
          <w:lang w:val="en-US"/>
        </w:rPr>
      </w:pPr>
      <w:del w:id="85" w:author="Mutreja, Hema" w:date="2021-09-15T14:13:00Z">
        <w:r w:rsidDel="009E448F">
          <w:delText>Scope</w:delText>
        </w:r>
        <w:r w:rsidDel="009E448F">
          <w:tab/>
          <w:delText>- 3 -</w:delText>
        </w:r>
      </w:del>
    </w:p>
    <w:p w14:paraId="1BAF14C7" w14:textId="31E35E71" w:rsidR="004E0ED5" w:rsidDel="009E448F" w:rsidRDefault="004E0ED5">
      <w:pPr>
        <w:pStyle w:val="TOC2"/>
        <w:rPr>
          <w:del w:id="86" w:author="Mutreja, Hema" w:date="2021-09-15T14:13:00Z"/>
          <w:rFonts w:asciiTheme="minorHAnsi" w:eastAsiaTheme="minorEastAsia" w:hAnsiTheme="minorHAnsi" w:cstheme="minorBidi"/>
          <w:szCs w:val="22"/>
          <w:lang w:val="en-US"/>
        </w:rPr>
      </w:pPr>
      <w:del w:id="87" w:author="Mutreja, Hema" w:date="2021-09-15T14:13:00Z">
        <w:r w:rsidDel="009E448F">
          <w:delText>Approved Activities</w:delText>
        </w:r>
        <w:r w:rsidDel="009E448F">
          <w:tab/>
          <w:delText>- 3 -</w:delText>
        </w:r>
      </w:del>
    </w:p>
    <w:p w14:paraId="26BCE44C" w14:textId="5E5DDF73" w:rsidR="004E0ED5" w:rsidDel="009E448F" w:rsidRDefault="004E0ED5">
      <w:pPr>
        <w:pStyle w:val="TOC2"/>
        <w:rPr>
          <w:del w:id="88" w:author="Mutreja, Hema" w:date="2021-09-15T14:13:00Z"/>
          <w:rFonts w:asciiTheme="minorHAnsi" w:eastAsiaTheme="minorEastAsia" w:hAnsiTheme="minorHAnsi" w:cstheme="minorBidi"/>
          <w:szCs w:val="22"/>
          <w:lang w:val="en-US"/>
        </w:rPr>
      </w:pPr>
      <w:del w:id="89" w:author="Mutreja, Hema" w:date="2021-09-15T14:13:00Z">
        <w:r w:rsidDel="009E448F">
          <w:delText>Restricted Actions</w:delText>
        </w:r>
        <w:r w:rsidDel="009E448F">
          <w:tab/>
          <w:delText>- 3 -</w:delText>
        </w:r>
      </w:del>
    </w:p>
    <w:p w14:paraId="378EEE75" w14:textId="1F11B2BF" w:rsidR="004E0ED5" w:rsidDel="009E448F" w:rsidRDefault="004E0ED5">
      <w:pPr>
        <w:pStyle w:val="TOC1"/>
        <w:rPr>
          <w:del w:id="90" w:author="Mutreja, Hema" w:date="2021-09-15T14:13:00Z"/>
          <w:rFonts w:asciiTheme="minorHAnsi" w:eastAsiaTheme="minorEastAsia" w:hAnsiTheme="minorHAnsi" w:cstheme="minorBidi"/>
          <w:szCs w:val="22"/>
          <w:lang w:val="en-US"/>
        </w:rPr>
      </w:pPr>
      <w:del w:id="91" w:author="Mutreja, Hema" w:date="2021-09-15T14:13:00Z">
        <w:r w:rsidDel="009E448F">
          <w:delText>Stakeholders</w:delText>
        </w:r>
        <w:r w:rsidDel="009E448F">
          <w:tab/>
          <w:delText>- 4 -</w:delText>
        </w:r>
      </w:del>
    </w:p>
    <w:p w14:paraId="015ED6D9" w14:textId="75F8581C" w:rsidR="004E0ED5" w:rsidDel="009E448F" w:rsidRDefault="004E0ED5">
      <w:pPr>
        <w:pStyle w:val="TOC1"/>
        <w:rPr>
          <w:del w:id="92" w:author="Mutreja, Hema" w:date="2021-09-15T14:13:00Z"/>
          <w:rFonts w:asciiTheme="minorHAnsi" w:eastAsiaTheme="minorEastAsia" w:hAnsiTheme="minorHAnsi" w:cstheme="minorBidi"/>
          <w:szCs w:val="22"/>
          <w:lang w:val="en-US"/>
        </w:rPr>
      </w:pPr>
      <w:del w:id="93" w:author="Mutreja, Hema" w:date="2021-09-15T14:13:00Z">
        <w:r w:rsidDel="009E448F">
          <w:delText>Reporting and Auditing</w:delText>
        </w:r>
        <w:r w:rsidDel="009E448F">
          <w:tab/>
          <w:delText>- 5 -</w:delText>
        </w:r>
      </w:del>
    </w:p>
    <w:p w14:paraId="2E64FC3A" w14:textId="4706F8D0" w:rsidR="004E0ED5" w:rsidDel="009E448F" w:rsidRDefault="004E0ED5">
      <w:pPr>
        <w:pStyle w:val="TOC1"/>
        <w:rPr>
          <w:del w:id="94" w:author="Mutreja, Hema" w:date="2021-09-15T14:13:00Z"/>
          <w:rFonts w:asciiTheme="minorHAnsi" w:eastAsiaTheme="minorEastAsia" w:hAnsiTheme="minorHAnsi" w:cstheme="minorBidi"/>
          <w:szCs w:val="22"/>
          <w:lang w:val="en-US"/>
        </w:rPr>
      </w:pPr>
      <w:del w:id="95" w:author="Mutreja, Hema" w:date="2021-09-15T14:13:00Z">
        <w:r w:rsidDel="009E448F">
          <w:delText>Appendix</w:delText>
        </w:r>
        <w:r w:rsidDel="009E448F">
          <w:tab/>
          <w:delText>- 6 -</w:delText>
        </w:r>
      </w:del>
    </w:p>
    <w:p w14:paraId="732D1C27" w14:textId="050ABA3A" w:rsidR="004E0ED5" w:rsidDel="009E448F" w:rsidRDefault="004E0ED5">
      <w:pPr>
        <w:pStyle w:val="TOC2"/>
        <w:rPr>
          <w:del w:id="96" w:author="Mutreja, Hema" w:date="2021-09-15T14:13:00Z"/>
          <w:rFonts w:asciiTheme="minorHAnsi" w:eastAsiaTheme="minorEastAsia" w:hAnsiTheme="minorHAnsi" w:cstheme="minorBidi"/>
          <w:szCs w:val="22"/>
          <w:lang w:val="en-US"/>
        </w:rPr>
      </w:pPr>
      <w:del w:id="97" w:author="Mutreja, Hema" w:date="2021-09-15T14:13:00Z">
        <w:r w:rsidDel="009E448F">
          <w:delText>ORACLE</w:delText>
        </w:r>
        <w:r w:rsidDel="009E448F">
          <w:tab/>
          <w:delText>- 6 -</w:delText>
        </w:r>
      </w:del>
    </w:p>
    <w:p w14:paraId="249DFCC4" w14:textId="5E00D5ED" w:rsidR="004E0ED5" w:rsidDel="009E448F" w:rsidRDefault="004E0ED5">
      <w:pPr>
        <w:pStyle w:val="TOC2"/>
        <w:rPr>
          <w:del w:id="98" w:author="Mutreja, Hema" w:date="2021-09-15T14:13:00Z"/>
          <w:rFonts w:asciiTheme="minorHAnsi" w:eastAsiaTheme="minorEastAsia" w:hAnsiTheme="minorHAnsi" w:cstheme="minorBidi"/>
          <w:szCs w:val="22"/>
          <w:lang w:val="en-US"/>
        </w:rPr>
      </w:pPr>
      <w:del w:id="99" w:author="Mutreja, Hema" w:date="2021-09-15T14:13:00Z">
        <w:r w:rsidDel="009E448F">
          <w:delText>MS SQL Server</w:delText>
        </w:r>
        <w:r w:rsidDel="009E448F">
          <w:tab/>
          <w:delText>- 8 -</w:delText>
        </w:r>
      </w:del>
    </w:p>
    <w:p w14:paraId="5BF6BF59" w14:textId="7AD12ED7" w:rsidR="004E0ED5" w:rsidDel="009E448F" w:rsidRDefault="004E0ED5">
      <w:pPr>
        <w:pStyle w:val="TOC2"/>
        <w:rPr>
          <w:del w:id="100" w:author="Mutreja, Hema" w:date="2021-09-15T14:13:00Z"/>
          <w:rFonts w:asciiTheme="minorHAnsi" w:eastAsiaTheme="minorEastAsia" w:hAnsiTheme="minorHAnsi" w:cstheme="minorBidi"/>
          <w:szCs w:val="22"/>
          <w:lang w:val="en-US"/>
        </w:rPr>
      </w:pPr>
      <w:del w:id="101" w:author="Mutreja, Hema" w:date="2021-09-15T14:13:00Z">
        <w:r w:rsidDel="009E448F">
          <w:delText>PostgreSQL</w:delText>
        </w:r>
        <w:r w:rsidDel="009E448F">
          <w:tab/>
          <w:delText>- 11 -</w:delText>
        </w:r>
      </w:del>
    </w:p>
    <w:p w14:paraId="24179280" w14:textId="7EA2DF46" w:rsidR="004E0ED5" w:rsidDel="009E448F" w:rsidRDefault="004E0ED5">
      <w:pPr>
        <w:pStyle w:val="TOC2"/>
        <w:rPr>
          <w:del w:id="102" w:author="Mutreja, Hema" w:date="2021-09-15T14:13:00Z"/>
          <w:rFonts w:asciiTheme="minorHAnsi" w:eastAsiaTheme="minorEastAsia" w:hAnsiTheme="minorHAnsi" w:cstheme="minorBidi"/>
          <w:szCs w:val="22"/>
          <w:lang w:val="en-US"/>
        </w:rPr>
      </w:pPr>
      <w:del w:id="103" w:author="Mutreja, Hema" w:date="2021-09-15T14:13:00Z">
        <w:r w:rsidDel="009E448F">
          <w:delText>MySQL</w:delText>
        </w:r>
        <w:r w:rsidDel="009E448F">
          <w:tab/>
          <w:delText>- 13 -</w:delText>
        </w:r>
      </w:del>
    </w:p>
    <w:p w14:paraId="375BF1D2" w14:textId="4E5581D5" w:rsidR="004E0ED5" w:rsidDel="009E448F" w:rsidRDefault="004E0ED5">
      <w:pPr>
        <w:pStyle w:val="TOC2"/>
        <w:rPr>
          <w:del w:id="104" w:author="Mutreja, Hema" w:date="2021-09-15T14:13:00Z"/>
          <w:rFonts w:asciiTheme="minorHAnsi" w:eastAsiaTheme="minorEastAsia" w:hAnsiTheme="minorHAnsi" w:cstheme="minorBidi"/>
          <w:szCs w:val="22"/>
          <w:lang w:val="en-US"/>
        </w:rPr>
      </w:pPr>
      <w:del w:id="105" w:author="Mutreja, Hema" w:date="2021-09-15T14:13:00Z">
        <w:r w:rsidDel="009E448F">
          <w:delText>DB2</w:delText>
        </w:r>
        <w:r w:rsidDel="009E448F">
          <w:tab/>
          <w:delText>- 14 -</w:delText>
        </w:r>
      </w:del>
    </w:p>
    <w:p w14:paraId="5D58DD67" w14:textId="310B15E4" w:rsidR="004E0ED5" w:rsidDel="009E448F" w:rsidRDefault="004E0ED5">
      <w:pPr>
        <w:pStyle w:val="TOC2"/>
        <w:rPr>
          <w:del w:id="106" w:author="Mutreja, Hema" w:date="2021-09-15T14:13:00Z"/>
          <w:rFonts w:asciiTheme="minorHAnsi" w:eastAsiaTheme="minorEastAsia" w:hAnsiTheme="minorHAnsi" w:cstheme="minorBidi"/>
          <w:szCs w:val="22"/>
          <w:lang w:val="en-US"/>
        </w:rPr>
      </w:pPr>
      <w:del w:id="107" w:author="Mutreja, Hema" w:date="2021-09-15T14:13:00Z">
        <w:r w:rsidDel="009E448F">
          <w:delText>MongoDB</w:delText>
        </w:r>
        <w:r w:rsidDel="009E448F">
          <w:tab/>
          <w:delText>- 14 -</w:delText>
        </w:r>
      </w:del>
    </w:p>
    <w:p w14:paraId="3532A9A3" w14:textId="50707AA2" w:rsidR="004E0ED5" w:rsidDel="009E448F" w:rsidRDefault="004E0ED5">
      <w:pPr>
        <w:pStyle w:val="TOC1"/>
        <w:rPr>
          <w:del w:id="108" w:author="Mutreja, Hema" w:date="2021-09-15T14:13:00Z"/>
          <w:rFonts w:asciiTheme="minorHAnsi" w:eastAsiaTheme="minorEastAsia" w:hAnsiTheme="minorHAnsi" w:cstheme="minorBidi"/>
          <w:szCs w:val="22"/>
          <w:lang w:val="en-US"/>
        </w:rPr>
      </w:pPr>
      <w:del w:id="109" w:author="Mutreja, Hema" w:date="2021-09-15T14:13:00Z">
        <w:r w:rsidDel="009E448F">
          <w:delText>Glossary</w:delText>
        </w:r>
        <w:r w:rsidDel="009E448F">
          <w:tab/>
          <w:delText>- 16 -</w:delText>
        </w:r>
      </w:del>
    </w:p>
    <w:p w14:paraId="73A2974C" w14:textId="3EF9C628" w:rsidR="004E0ED5" w:rsidDel="009E448F" w:rsidRDefault="004E0ED5">
      <w:pPr>
        <w:pStyle w:val="TOC1"/>
        <w:rPr>
          <w:del w:id="110" w:author="Mutreja, Hema" w:date="2021-09-15T14:13:00Z"/>
          <w:rFonts w:asciiTheme="minorHAnsi" w:eastAsiaTheme="minorEastAsia" w:hAnsiTheme="minorHAnsi" w:cstheme="minorBidi"/>
          <w:szCs w:val="22"/>
          <w:lang w:val="en-US"/>
        </w:rPr>
      </w:pPr>
      <w:del w:id="111" w:author="Mutreja, Hema" w:date="2021-09-15T14:13:00Z">
        <w:r w:rsidDel="009E448F">
          <w:delText>Approvals</w:delText>
        </w:r>
        <w:r w:rsidDel="009E448F">
          <w:tab/>
          <w:delText>- 17 -</w:delText>
        </w:r>
      </w:del>
    </w:p>
    <w:p w14:paraId="66C1F931" w14:textId="360F587F" w:rsidR="003950E6" w:rsidRDefault="003E6D21" w:rsidP="003E6D21">
      <w:pPr>
        <w:sectPr w:rsidR="003950E6" w:rsidSect="003D2E18">
          <w:footerReference w:type="even" r:id="rId11"/>
          <w:headerReference w:type="first" r:id="rId12"/>
          <w:footerReference w:type="first" r:id="rId13"/>
          <w:pgSz w:w="12242" w:h="15842" w:code="1"/>
          <w:pgMar w:top="2892" w:right="1274" w:bottom="2880" w:left="1440" w:header="987" w:footer="131" w:gutter="0"/>
          <w:cols w:space="720"/>
          <w:titlePg/>
        </w:sectPr>
      </w:pPr>
      <w:r>
        <w:fldChar w:fldCharType="end"/>
      </w:r>
    </w:p>
    <w:p w14:paraId="66C1F932" w14:textId="77777777" w:rsidR="003950E6" w:rsidRDefault="003950E6" w:rsidP="00AE153B">
      <w:pPr>
        <w:pStyle w:val="SectionStart"/>
      </w:pPr>
    </w:p>
    <w:p w14:paraId="5AC9F51A" w14:textId="77777777" w:rsidR="00864A4E" w:rsidRDefault="00864A4E" w:rsidP="00253C2A">
      <w:pPr>
        <w:pStyle w:val="Heading1"/>
      </w:pPr>
      <w:bookmarkStart w:id="115" w:name="_Toc82607628"/>
      <w:r>
        <w:t>Overview</w:t>
      </w:r>
      <w:bookmarkEnd w:id="115"/>
    </w:p>
    <w:p w14:paraId="1A1C00A4" w14:textId="77777777" w:rsidR="00864A4E" w:rsidRDefault="00864A4E" w:rsidP="00253C2A">
      <w:pPr>
        <w:pStyle w:val="Heading1"/>
      </w:pPr>
    </w:p>
    <w:p w14:paraId="34AF5346" w14:textId="77777777" w:rsidR="00751625" w:rsidRDefault="00751625" w:rsidP="00751625">
      <w:pPr>
        <w:pStyle w:val="Heading2"/>
      </w:pPr>
      <w:bookmarkStart w:id="116" w:name="_Toc82607629"/>
      <w:r>
        <w:t>Scope</w:t>
      </w:r>
      <w:bookmarkEnd w:id="116"/>
    </w:p>
    <w:p w14:paraId="451A69F7" w14:textId="14A2CC1F" w:rsidR="00751625" w:rsidRDefault="00C44DAF" w:rsidP="00192DA1">
      <w:pPr>
        <w:jc w:val="both"/>
      </w:pPr>
      <w:r>
        <w:t>The scope is to define the process and data elements for the automated database deployment for user applications, irrespective of the technology. Ou</w:t>
      </w:r>
      <w:r w:rsidR="00AA34CE">
        <w:t xml:space="preserve">t of scope of this document is </w:t>
      </w:r>
      <w:r>
        <w:t xml:space="preserve">technology specific solutions to implement release pipeline and DBA actions that can be automated using a release pipeline. </w:t>
      </w:r>
    </w:p>
    <w:p w14:paraId="17FDD992" w14:textId="77777777" w:rsidR="00B76BCD" w:rsidRDefault="00B76BCD" w:rsidP="00DA62AF">
      <w:pPr>
        <w:pStyle w:val="Heading2"/>
      </w:pPr>
    </w:p>
    <w:p w14:paraId="65BD2C7A" w14:textId="3F28B6E9" w:rsidR="00751625" w:rsidRDefault="00751625" w:rsidP="00DA62AF">
      <w:pPr>
        <w:pStyle w:val="Heading2"/>
      </w:pPr>
      <w:bookmarkStart w:id="117" w:name="_Toc82607630"/>
      <w:r>
        <w:t>Audience</w:t>
      </w:r>
      <w:bookmarkEnd w:id="117"/>
    </w:p>
    <w:p w14:paraId="38E97DE8" w14:textId="59B0D1B5" w:rsidR="00DA62AF" w:rsidRPr="00751625" w:rsidRDefault="00DA62AF" w:rsidP="009A3090">
      <w:pPr>
        <w:jc w:val="both"/>
      </w:pPr>
      <w:r w:rsidRPr="00DA62AF">
        <w:t>This document is intended</w:t>
      </w:r>
      <w:r>
        <w:t xml:space="preserve"> </w:t>
      </w:r>
      <w:r w:rsidRPr="00DA62AF">
        <w:t>for</w:t>
      </w:r>
      <w:r>
        <w:t xml:space="preserve"> </w:t>
      </w:r>
      <w:r w:rsidR="00344AD9">
        <w:t>the Database Services</w:t>
      </w:r>
      <w:r w:rsidR="00081B4D">
        <w:t xml:space="preserve"> team, the release management team, application development team </w:t>
      </w:r>
      <w:r w:rsidR="00AA34CE">
        <w:t>for inclusion</w:t>
      </w:r>
      <w:r w:rsidR="0042284B">
        <w:t xml:space="preserve"> in </w:t>
      </w:r>
      <w:r w:rsidR="00E35613">
        <w:t>Continuous</w:t>
      </w:r>
      <w:r w:rsidR="00027232">
        <w:t xml:space="preserve"> </w:t>
      </w:r>
      <w:r w:rsidR="00081B4D">
        <w:t>D</w:t>
      </w:r>
      <w:r w:rsidR="00027232">
        <w:t>eployment</w:t>
      </w:r>
      <w:r w:rsidR="00081B4D">
        <w:t xml:space="preserve"> and want to understand allowed</w:t>
      </w:r>
      <w:r w:rsidR="009A3090">
        <w:t xml:space="preserve"> &amp; restricted actions</w:t>
      </w:r>
      <w:r w:rsidR="00081B4D">
        <w:t xml:space="preserve"> under automated deployment.</w:t>
      </w:r>
    </w:p>
    <w:p w14:paraId="2B296D05" w14:textId="77777777" w:rsidR="00751625" w:rsidRDefault="00751625" w:rsidP="00864A4E">
      <w:pPr>
        <w:pStyle w:val="Heading2"/>
      </w:pPr>
    </w:p>
    <w:p w14:paraId="66C1F933" w14:textId="7F45931B" w:rsidR="003950E6" w:rsidRDefault="00EC5081" w:rsidP="00864A4E">
      <w:pPr>
        <w:pStyle w:val="Heading2"/>
      </w:pPr>
      <w:bookmarkStart w:id="118" w:name="_Toc82607631"/>
      <w:r>
        <w:t>DevOps and Automated Database Deployment</w:t>
      </w:r>
      <w:bookmarkEnd w:id="118"/>
    </w:p>
    <w:p w14:paraId="66C1F93B" w14:textId="77777777" w:rsidR="003E6D21" w:rsidRDefault="003E6D21">
      <w:bookmarkStart w:id="119" w:name="Start"/>
      <w:bookmarkEnd w:id="119"/>
    </w:p>
    <w:p w14:paraId="32DD78BA" w14:textId="02920DE1" w:rsidR="00EC5081" w:rsidRDefault="00EC5081" w:rsidP="009A3090">
      <w:pPr>
        <w:jc w:val="both"/>
        <w:rPr>
          <w:ins w:id="120" w:author="Ravi, Sunil" w:date="2021-09-19T19:13:00Z"/>
        </w:rPr>
      </w:pPr>
      <w:r>
        <w:t>DevOps – A combination of Development (Dev) and Operations (Ops) aims to bring the teams out of their respective role silos and collaborate as one unit for better, efficient and reliable software delivery in shorter cycles. The companies are able to adapt to new emerging scenarios, respond to changing customer needs with increased reliability and achieve business goals.</w:t>
      </w:r>
    </w:p>
    <w:p w14:paraId="382B2138" w14:textId="77777777" w:rsidR="0091322D" w:rsidRDefault="0091322D" w:rsidP="009A3090">
      <w:pPr>
        <w:jc w:val="both"/>
      </w:pPr>
    </w:p>
    <w:p w14:paraId="27E35B51" w14:textId="3BD94A7B" w:rsidR="0011742B" w:rsidRDefault="00EC5081" w:rsidP="009A3090">
      <w:pPr>
        <w:jc w:val="both"/>
        <w:rPr>
          <w:ins w:id="121" w:author="Ravi, Sunil" w:date="2021-09-19T19:15:00Z"/>
        </w:rPr>
      </w:pPr>
      <w:r>
        <w:t xml:space="preserve">Database </w:t>
      </w:r>
      <w:ins w:id="122" w:author="Ravi, Sunil" w:date="2021-09-19T19:15:00Z">
        <w:r w:rsidR="00D011AD">
          <w:t>Release pipeline</w:t>
        </w:r>
      </w:ins>
      <w:del w:id="123" w:author="Ravi, Sunil" w:date="2021-09-19T19:15:00Z">
        <w:r w:rsidDel="00D011AD">
          <w:delText>DevOps</w:delText>
        </w:r>
      </w:del>
      <w:r>
        <w:t xml:space="preserve"> is focused on improving the efficiency of database management. It helps with streamlining the process of deploying and improving databases by giving the ability to automate many aspects of the database lifecycle, thus speeding them up and simplifying them.</w:t>
      </w:r>
    </w:p>
    <w:p w14:paraId="1A0B2F05" w14:textId="77777777" w:rsidR="006143B8" w:rsidRDefault="006143B8" w:rsidP="009A3090">
      <w:pPr>
        <w:jc w:val="both"/>
      </w:pPr>
    </w:p>
    <w:p w14:paraId="38112F60" w14:textId="3F397396" w:rsidR="00751625" w:rsidRDefault="00FE1423" w:rsidP="00EC5081">
      <w:r w:rsidRPr="00FE1423">
        <w:t>Automation is suitable where there is a standard repeatable number of changes.</w:t>
      </w:r>
    </w:p>
    <w:p w14:paraId="02B65CED" w14:textId="5CFDDE3B" w:rsidR="00751625" w:rsidRDefault="00751625" w:rsidP="00EC5081"/>
    <w:p w14:paraId="4E943C8A" w14:textId="2DAFAD8E" w:rsidR="0011742B" w:rsidRDefault="00641BB3">
      <w:r>
        <w:t xml:space="preserve"> </w:t>
      </w:r>
    </w:p>
    <w:p w14:paraId="28020306" w14:textId="02AFE09F" w:rsidR="003B2A13" w:rsidRDefault="003B2A13" w:rsidP="003B2A13">
      <w:pPr>
        <w:pStyle w:val="SectionStart"/>
        <w:numPr>
          <w:ilvl w:val="0"/>
          <w:numId w:val="0"/>
        </w:numPr>
        <w:ind w:left="142"/>
      </w:pPr>
      <w:r>
        <w:lastRenderedPageBreak/>
        <w:t>2</w:t>
      </w:r>
    </w:p>
    <w:p w14:paraId="703AB752" w14:textId="6018067D" w:rsidR="003B2A13" w:rsidRDefault="00980CA1" w:rsidP="003B2A13">
      <w:pPr>
        <w:pStyle w:val="Heading1"/>
      </w:pPr>
      <w:bookmarkStart w:id="124" w:name="_Toc82607632"/>
      <w:r>
        <w:t>Assumptions</w:t>
      </w:r>
      <w:bookmarkEnd w:id="124"/>
    </w:p>
    <w:p w14:paraId="1797C332" w14:textId="77777777" w:rsidR="003B2A13" w:rsidRPr="00EC5081" w:rsidRDefault="003B2A13" w:rsidP="003B2A13"/>
    <w:p w14:paraId="34281920" w14:textId="1EFDFA0F" w:rsidR="003B2A13" w:rsidRDefault="00980CA1" w:rsidP="003B2A13">
      <w:r>
        <w:t>This document</w:t>
      </w:r>
      <w:r w:rsidR="003B2A13">
        <w:t xml:space="preserve"> is based o</w:t>
      </w:r>
      <w:r w:rsidR="00E715C0">
        <w:t>n certain assumptions:</w:t>
      </w:r>
    </w:p>
    <w:p w14:paraId="0158B0CD" w14:textId="77777777" w:rsidR="003B2A13" w:rsidRDefault="003B2A13" w:rsidP="003B2A13"/>
    <w:p w14:paraId="749AB60F" w14:textId="20A57129" w:rsidR="00343B89" w:rsidRDefault="006508C2" w:rsidP="00E74AF9">
      <w:pPr>
        <w:pStyle w:val="ListParagraph"/>
        <w:numPr>
          <w:ilvl w:val="0"/>
          <w:numId w:val="12"/>
        </w:numPr>
        <w:spacing w:line="240" w:lineRule="auto"/>
        <w:jc w:val="both"/>
        <w:rPr>
          <w:color w:val="242729"/>
          <w:sz w:val="23"/>
          <w:szCs w:val="23"/>
        </w:rPr>
      </w:pPr>
      <w:r>
        <w:rPr>
          <w:color w:val="242729"/>
          <w:sz w:val="23"/>
          <w:szCs w:val="23"/>
        </w:rPr>
        <w:t>The application team ensures that th</w:t>
      </w:r>
      <w:r w:rsidR="00343B89" w:rsidRPr="00343B89">
        <w:rPr>
          <w:color w:val="242729"/>
          <w:sz w:val="23"/>
          <w:szCs w:val="23"/>
        </w:rPr>
        <w:t xml:space="preserve">e same code </w:t>
      </w:r>
      <w:r w:rsidR="0034202F">
        <w:rPr>
          <w:color w:val="242729"/>
          <w:sz w:val="23"/>
          <w:szCs w:val="23"/>
        </w:rPr>
        <w:t>must progress</w:t>
      </w:r>
      <w:r w:rsidR="00343B89" w:rsidRPr="00343B89">
        <w:rPr>
          <w:color w:val="242729"/>
          <w:sz w:val="23"/>
          <w:szCs w:val="23"/>
        </w:rPr>
        <w:t xml:space="preserve"> from </w:t>
      </w:r>
      <w:r w:rsidR="00343B89">
        <w:rPr>
          <w:color w:val="242729"/>
          <w:sz w:val="23"/>
          <w:szCs w:val="23"/>
        </w:rPr>
        <w:t>the lowest available environment to production.</w:t>
      </w:r>
      <w:r w:rsidR="00343B89" w:rsidRPr="00343B89">
        <w:rPr>
          <w:color w:val="242729"/>
          <w:sz w:val="23"/>
          <w:szCs w:val="23"/>
        </w:rPr>
        <w:t xml:space="preserve"> </w:t>
      </w:r>
      <w:r w:rsidR="00577C3A">
        <w:rPr>
          <w:color w:val="242729"/>
          <w:sz w:val="23"/>
          <w:szCs w:val="23"/>
        </w:rPr>
        <w:t xml:space="preserve">When </w:t>
      </w:r>
      <w:r w:rsidR="00343B89" w:rsidRPr="00343B89">
        <w:rPr>
          <w:color w:val="242729"/>
          <w:sz w:val="23"/>
          <w:szCs w:val="23"/>
        </w:rPr>
        <w:t xml:space="preserve">there are any changes </w:t>
      </w:r>
      <w:r w:rsidR="00343B89">
        <w:rPr>
          <w:color w:val="242729"/>
          <w:sz w:val="23"/>
          <w:szCs w:val="23"/>
        </w:rPr>
        <w:t>required mid cycle, it</w:t>
      </w:r>
      <w:r w:rsidR="00D114BE">
        <w:rPr>
          <w:color w:val="242729"/>
          <w:sz w:val="23"/>
          <w:szCs w:val="23"/>
        </w:rPr>
        <w:t xml:space="preserve"> </w:t>
      </w:r>
      <w:r w:rsidR="00A0351D">
        <w:rPr>
          <w:color w:val="242729"/>
          <w:sz w:val="23"/>
          <w:szCs w:val="23"/>
        </w:rPr>
        <w:t xml:space="preserve">must go </w:t>
      </w:r>
      <w:r w:rsidR="00D114BE">
        <w:rPr>
          <w:color w:val="242729"/>
          <w:sz w:val="23"/>
          <w:szCs w:val="23"/>
        </w:rPr>
        <w:t xml:space="preserve">back to the lowest </w:t>
      </w:r>
      <w:r>
        <w:rPr>
          <w:color w:val="242729"/>
          <w:sz w:val="23"/>
          <w:szCs w:val="23"/>
        </w:rPr>
        <w:t xml:space="preserve">environment </w:t>
      </w:r>
      <w:r w:rsidR="00D114BE">
        <w:rPr>
          <w:color w:val="242729"/>
          <w:sz w:val="23"/>
          <w:szCs w:val="23"/>
        </w:rPr>
        <w:t>and</w:t>
      </w:r>
      <w:r w:rsidR="00343B89">
        <w:rPr>
          <w:color w:val="242729"/>
          <w:sz w:val="23"/>
          <w:szCs w:val="23"/>
        </w:rPr>
        <w:t xml:space="preserve"> follow the same cycle before moving to the </w:t>
      </w:r>
      <w:r w:rsidR="009D49B3">
        <w:rPr>
          <w:color w:val="242729"/>
          <w:sz w:val="23"/>
          <w:szCs w:val="23"/>
        </w:rPr>
        <w:t>next</w:t>
      </w:r>
      <w:r w:rsidR="00343B89">
        <w:rPr>
          <w:color w:val="242729"/>
          <w:sz w:val="23"/>
          <w:szCs w:val="23"/>
        </w:rPr>
        <w:t xml:space="preserve"> </w:t>
      </w:r>
      <w:r w:rsidR="009D49B3">
        <w:rPr>
          <w:color w:val="242729"/>
          <w:sz w:val="23"/>
          <w:szCs w:val="23"/>
        </w:rPr>
        <w:t>available</w:t>
      </w:r>
      <w:ins w:id="125" w:author="Ravi, Sunil" w:date="2021-09-19T19:16:00Z">
        <w:r w:rsidR="00A6734C">
          <w:rPr>
            <w:color w:val="242729"/>
            <w:sz w:val="23"/>
            <w:szCs w:val="23"/>
          </w:rPr>
          <w:t xml:space="preserve"> higher</w:t>
        </w:r>
      </w:ins>
      <w:r w:rsidR="009D49B3">
        <w:rPr>
          <w:color w:val="242729"/>
          <w:sz w:val="23"/>
          <w:szCs w:val="23"/>
        </w:rPr>
        <w:t xml:space="preserve"> </w:t>
      </w:r>
      <w:r>
        <w:rPr>
          <w:color w:val="242729"/>
          <w:sz w:val="23"/>
          <w:szCs w:val="23"/>
        </w:rPr>
        <w:t>environment</w:t>
      </w:r>
      <w:r w:rsidR="00343B89">
        <w:rPr>
          <w:color w:val="242729"/>
          <w:sz w:val="23"/>
          <w:szCs w:val="23"/>
        </w:rPr>
        <w:t>.</w:t>
      </w:r>
    </w:p>
    <w:p w14:paraId="37EAFAC4" w14:textId="62AE5B01" w:rsidR="00FC69D6" w:rsidRDefault="00276420" w:rsidP="00E74AF9">
      <w:pPr>
        <w:pStyle w:val="ListParagraph"/>
        <w:numPr>
          <w:ilvl w:val="0"/>
          <w:numId w:val="12"/>
        </w:numPr>
        <w:spacing w:line="240" w:lineRule="auto"/>
        <w:jc w:val="both"/>
        <w:rPr>
          <w:color w:val="242729"/>
          <w:sz w:val="23"/>
          <w:szCs w:val="23"/>
        </w:rPr>
      </w:pPr>
      <w:r>
        <w:rPr>
          <w:color w:val="242729"/>
          <w:sz w:val="23"/>
          <w:szCs w:val="23"/>
        </w:rPr>
        <w:t xml:space="preserve">The database code should comply with the respective technology </w:t>
      </w:r>
      <w:r w:rsidR="009D49B3">
        <w:rPr>
          <w:color w:val="242729"/>
          <w:sz w:val="23"/>
          <w:szCs w:val="23"/>
        </w:rPr>
        <w:t>coding standards.</w:t>
      </w:r>
    </w:p>
    <w:p w14:paraId="2B751963" w14:textId="43C29108" w:rsidR="006508C2" w:rsidRDefault="006508C2" w:rsidP="00E74AF9">
      <w:pPr>
        <w:pStyle w:val="ListParagraph"/>
        <w:numPr>
          <w:ilvl w:val="0"/>
          <w:numId w:val="12"/>
        </w:numPr>
        <w:spacing w:line="240" w:lineRule="auto"/>
        <w:jc w:val="both"/>
        <w:rPr>
          <w:color w:val="242729"/>
          <w:sz w:val="23"/>
          <w:szCs w:val="23"/>
        </w:rPr>
      </w:pPr>
      <w:r>
        <w:rPr>
          <w:color w:val="242729"/>
          <w:sz w:val="23"/>
          <w:szCs w:val="23"/>
        </w:rPr>
        <w:t>It is responsibility of the application team to get the application approved for release management via CD.</w:t>
      </w:r>
    </w:p>
    <w:p w14:paraId="6FDD0B2D" w14:textId="1717A29F" w:rsidR="00121117" w:rsidRDefault="00121117" w:rsidP="00E74AF9">
      <w:pPr>
        <w:pStyle w:val="ListParagraph"/>
        <w:numPr>
          <w:ilvl w:val="0"/>
          <w:numId w:val="12"/>
        </w:numPr>
        <w:spacing w:line="240" w:lineRule="auto"/>
        <w:jc w:val="both"/>
        <w:rPr>
          <w:color w:val="242729"/>
          <w:sz w:val="23"/>
          <w:szCs w:val="23"/>
        </w:rPr>
      </w:pPr>
      <w:r>
        <w:rPr>
          <w:color w:val="242729"/>
          <w:sz w:val="23"/>
          <w:szCs w:val="23"/>
        </w:rPr>
        <w:t>The re</w:t>
      </w:r>
      <w:r w:rsidR="00980CA1">
        <w:rPr>
          <w:color w:val="242729"/>
          <w:sz w:val="23"/>
          <w:szCs w:val="23"/>
        </w:rPr>
        <w:t>sponsibility of review</w:t>
      </w:r>
      <w:r>
        <w:rPr>
          <w:color w:val="242729"/>
          <w:sz w:val="23"/>
          <w:szCs w:val="23"/>
        </w:rPr>
        <w:t>ing and approving the database code to be deployed lies with the application</w:t>
      </w:r>
      <w:r w:rsidR="00343B89">
        <w:rPr>
          <w:color w:val="242729"/>
          <w:sz w:val="23"/>
          <w:szCs w:val="23"/>
        </w:rPr>
        <w:t xml:space="preserve"> team as per the approval matrix defined for the application in question</w:t>
      </w:r>
      <w:r>
        <w:rPr>
          <w:color w:val="242729"/>
          <w:sz w:val="23"/>
          <w:szCs w:val="23"/>
        </w:rPr>
        <w:t>.</w:t>
      </w:r>
    </w:p>
    <w:p w14:paraId="4A74B7ED" w14:textId="16D293E0" w:rsidR="003D7DF8" w:rsidRDefault="00483F20" w:rsidP="00E74AF9">
      <w:pPr>
        <w:pStyle w:val="ListParagraph"/>
        <w:numPr>
          <w:ilvl w:val="0"/>
          <w:numId w:val="12"/>
        </w:numPr>
        <w:spacing w:line="240" w:lineRule="auto"/>
        <w:jc w:val="both"/>
        <w:rPr>
          <w:color w:val="242729"/>
          <w:sz w:val="23"/>
          <w:szCs w:val="23"/>
        </w:rPr>
      </w:pPr>
      <w:r>
        <w:rPr>
          <w:color w:val="242729"/>
          <w:sz w:val="23"/>
          <w:szCs w:val="23"/>
        </w:rPr>
        <w:t>A</w:t>
      </w:r>
      <w:r w:rsidR="00FC69D6">
        <w:rPr>
          <w:color w:val="242729"/>
          <w:sz w:val="23"/>
          <w:szCs w:val="23"/>
        </w:rPr>
        <w:t xml:space="preserve">ll deployments </w:t>
      </w:r>
      <w:r>
        <w:rPr>
          <w:color w:val="242729"/>
          <w:sz w:val="23"/>
          <w:szCs w:val="23"/>
        </w:rPr>
        <w:t xml:space="preserve">must have </w:t>
      </w:r>
      <w:r w:rsidR="00FC69D6">
        <w:rPr>
          <w:color w:val="242729"/>
          <w:sz w:val="23"/>
          <w:szCs w:val="23"/>
        </w:rPr>
        <w:t>a</w:t>
      </w:r>
      <w:r w:rsidR="002B143F">
        <w:rPr>
          <w:color w:val="242729"/>
          <w:sz w:val="23"/>
          <w:szCs w:val="23"/>
        </w:rPr>
        <w:t xml:space="preserve"> verified</w:t>
      </w:r>
      <w:r w:rsidR="00FC69D6">
        <w:rPr>
          <w:color w:val="242729"/>
          <w:sz w:val="23"/>
          <w:szCs w:val="23"/>
        </w:rPr>
        <w:t xml:space="preserve"> rollback</w:t>
      </w:r>
      <w:r>
        <w:rPr>
          <w:color w:val="242729"/>
          <w:sz w:val="23"/>
          <w:szCs w:val="23"/>
        </w:rPr>
        <w:t xml:space="preserve"> plan</w:t>
      </w:r>
      <w:r w:rsidR="00FC69D6">
        <w:rPr>
          <w:color w:val="242729"/>
          <w:sz w:val="23"/>
          <w:szCs w:val="23"/>
        </w:rPr>
        <w:t xml:space="preserve"> in place</w:t>
      </w:r>
      <w:r>
        <w:rPr>
          <w:color w:val="242729"/>
          <w:sz w:val="23"/>
          <w:szCs w:val="23"/>
        </w:rPr>
        <w:t xml:space="preserve"> that can automatically run or manually triggered </w:t>
      </w:r>
      <w:r w:rsidR="00997EC0">
        <w:rPr>
          <w:color w:val="242729"/>
          <w:sz w:val="23"/>
          <w:szCs w:val="23"/>
        </w:rPr>
        <w:t xml:space="preserve">by the application team </w:t>
      </w:r>
      <w:r>
        <w:rPr>
          <w:color w:val="242729"/>
          <w:sz w:val="23"/>
          <w:szCs w:val="23"/>
        </w:rPr>
        <w:t>in case of any issues.</w:t>
      </w:r>
    </w:p>
    <w:p w14:paraId="37B64427" w14:textId="714A0FEC" w:rsidR="007A799E" w:rsidRDefault="007A799E" w:rsidP="00E74AF9">
      <w:pPr>
        <w:pStyle w:val="ListParagraph"/>
        <w:numPr>
          <w:ilvl w:val="0"/>
          <w:numId w:val="12"/>
        </w:numPr>
        <w:spacing w:line="240" w:lineRule="auto"/>
        <w:jc w:val="both"/>
        <w:rPr>
          <w:color w:val="242729"/>
          <w:sz w:val="23"/>
          <w:szCs w:val="23"/>
        </w:rPr>
      </w:pPr>
      <w:r>
        <w:rPr>
          <w:color w:val="242729"/>
          <w:sz w:val="23"/>
          <w:szCs w:val="23"/>
        </w:rPr>
        <w:t xml:space="preserve">If a deployment requires a manual DBA intervention, </w:t>
      </w:r>
      <w:r w:rsidR="00A579A4">
        <w:rPr>
          <w:color w:val="242729"/>
          <w:sz w:val="23"/>
          <w:szCs w:val="23"/>
        </w:rPr>
        <w:t xml:space="preserve">that DBA </w:t>
      </w:r>
      <w:r w:rsidR="0038554E">
        <w:rPr>
          <w:color w:val="242729"/>
          <w:sz w:val="23"/>
          <w:szCs w:val="23"/>
        </w:rPr>
        <w:t xml:space="preserve">intervention </w:t>
      </w:r>
      <w:r>
        <w:rPr>
          <w:color w:val="242729"/>
          <w:sz w:val="23"/>
          <w:szCs w:val="23"/>
        </w:rPr>
        <w:t xml:space="preserve">should be catered via a separate Change Order </w:t>
      </w:r>
      <w:r w:rsidR="001C005C">
        <w:rPr>
          <w:color w:val="242729"/>
          <w:sz w:val="23"/>
          <w:szCs w:val="23"/>
        </w:rPr>
        <w:t xml:space="preserve">outside of the </w:t>
      </w:r>
      <w:r w:rsidR="00F45219">
        <w:rPr>
          <w:color w:val="242729"/>
          <w:sz w:val="23"/>
          <w:szCs w:val="23"/>
        </w:rPr>
        <w:t>release</w:t>
      </w:r>
      <w:r w:rsidR="001C005C">
        <w:rPr>
          <w:color w:val="242729"/>
          <w:sz w:val="23"/>
          <w:szCs w:val="23"/>
        </w:rPr>
        <w:t xml:space="preserve"> pipeline </w:t>
      </w:r>
      <w:r w:rsidR="00B91942">
        <w:rPr>
          <w:color w:val="242729"/>
          <w:sz w:val="23"/>
          <w:szCs w:val="23"/>
        </w:rPr>
        <w:t xml:space="preserve">with </w:t>
      </w:r>
      <w:r w:rsidR="001C005C">
        <w:rPr>
          <w:color w:val="242729"/>
          <w:sz w:val="23"/>
          <w:szCs w:val="23"/>
        </w:rPr>
        <w:t xml:space="preserve">the correct category and </w:t>
      </w:r>
      <w:r w:rsidR="00D644BF">
        <w:rPr>
          <w:color w:val="242729"/>
          <w:sz w:val="23"/>
          <w:szCs w:val="23"/>
        </w:rPr>
        <w:t xml:space="preserve">lead </w:t>
      </w:r>
      <w:r w:rsidR="001C005C">
        <w:rPr>
          <w:color w:val="242729"/>
          <w:sz w:val="23"/>
          <w:szCs w:val="23"/>
        </w:rPr>
        <w:t>time.</w:t>
      </w:r>
    </w:p>
    <w:p w14:paraId="36C4BB32" w14:textId="6599E481" w:rsidR="00BA6E0B" w:rsidRDefault="00BA6E0B" w:rsidP="00251EE2">
      <w:pPr>
        <w:pStyle w:val="ListParagraph"/>
        <w:numPr>
          <w:ilvl w:val="0"/>
          <w:numId w:val="12"/>
        </w:numPr>
        <w:spacing w:line="240" w:lineRule="auto"/>
        <w:jc w:val="both"/>
        <w:rPr>
          <w:color w:val="242729"/>
          <w:sz w:val="23"/>
          <w:szCs w:val="23"/>
        </w:rPr>
      </w:pPr>
      <w:r>
        <w:rPr>
          <w:color w:val="242729"/>
          <w:sz w:val="23"/>
          <w:szCs w:val="23"/>
        </w:rPr>
        <w:t xml:space="preserve">The validations on the deployment packet needs to ensure that actions listed below are not a part of any deployment packet and do not hit the release </w:t>
      </w:r>
      <w:r w:rsidR="00E8507D">
        <w:rPr>
          <w:color w:val="242729"/>
          <w:sz w:val="23"/>
          <w:szCs w:val="23"/>
        </w:rPr>
        <w:t>pipeline</w:t>
      </w:r>
      <w:r>
        <w:rPr>
          <w:color w:val="242729"/>
          <w:sz w:val="23"/>
          <w:szCs w:val="23"/>
        </w:rPr>
        <w:t>:</w:t>
      </w:r>
    </w:p>
    <w:p w14:paraId="5AF1717A" w14:textId="2AA01A21" w:rsidR="00E715C0" w:rsidRDefault="00BA6E0B" w:rsidP="00251EE2">
      <w:pPr>
        <w:pStyle w:val="ListParagraph"/>
        <w:numPr>
          <w:ilvl w:val="1"/>
          <w:numId w:val="12"/>
        </w:numPr>
        <w:spacing w:line="240" w:lineRule="auto"/>
        <w:jc w:val="both"/>
        <w:rPr>
          <w:color w:val="242729"/>
          <w:sz w:val="23"/>
          <w:szCs w:val="23"/>
        </w:rPr>
      </w:pPr>
      <w:r w:rsidRPr="10FE2C8A">
        <w:rPr>
          <w:color w:val="242729"/>
          <w:sz w:val="23"/>
          <w:szCs w:val="23"/>
        </w:rPr>
        <w:t>Extracting data via SELECT</w:t>
      </w:r>
      <w:r w:rsidR="00251EE2" w:rsidRPr="10FE2C8A">
        <w:rPr>
          <w:color w:val="242729"/>
          <w:sz w:val="23"/>
          <w:szCs w:val="23"/>
        </w:rPr>
        <w:t>\</w:t>
      </w:r>
      <w:r w:rsidRPr="10FE2C8A">
        <w:rPr>
          <w:color w:val="242729"/>
          <w:sz w:val="23"/>
          <w:szCs w:val="23"/>
        </w:rPr>
        <w:t>find statement without a supporting statement which is using that data</w:t>
      </w:r>
      <w:r w:rsidR="1775A3A0" w:rsidRPr="10FE2C8A">
        <w:rPr>
          <w:color w:val="242729"/>
          <w:sz w:val="23"/>
          <w:szCs w:val="23"/>
        </w:rPr>
        <w:t>.</w:t>
      </w:r>
    </w:p>
    <w:p w14:paraId="1A8B84AB" w14:textId="77777777" w:rsidR="002927BC" w:rsidRDefault="00BA6E0B" w:rsidP="00251EE2">
      <w:pPr>
        <w:pStyle w:val="ListParagraph"/>
        <w:numPr>
          <w:ilvl w:val="1"/>
          <w:numId w:val="12"/>
        </w:numPr>
        <w:spacing w:line="240" w:lineRule="auto"/>
        <w:jc w:val="both"/>
        <w:rPr>
          <w:color w:val="242729"/>
          <w:sz w:val="23"/>
          <w:szCs w:val="23"/>
        </w:rPr>
      </w:pPr>
      <w:r>
        <w:rPr>
          <w:color w:val="242729"/>
          <w:sz w:val="23"/>
          <w:szCs w:val="23"/>
        </w:rPr>
        <w:t xml:space="preserve">Any cross </w:t>
      </w:r>
      <w:r w:rsidR="002927BC">
        <w:rPr>
          <w:color w:val="242729"/>
          <w:sz w:val="23"/>
          <w:szCs w:val="23"/>
        </w:rPr>
        <w:t xml:space="preserve">database\schema reference which </w:t>
      </w:r>
      <w:r w:rsidR="002927BC" w:rsidRPr="002927BC">
        <w:rPr>
          <w:color w:val="242729"/>
          <w:sz w:val="23"/>
          <w:szCs w:val="23"/>
        </w:rPr>
        <w:t>could lead to situations where the code change in one database unintentionally causes changes to another database. This could lead to:</w:t>
      </w:r>
    </w:p>
    <w:p w14:paraId="3B784094" w14:textId="32F4F4E6" w:rsidR="002927BC" w:rsidRDefault="002927BC" w:rsidP="00251EE2">
      <w:pPr>
        <w:pStyle w:val="ListParagraph"/>
        <w:numPr>
          <w:ilvl w:val="2"/>
          <w:numId w:val="12"/>
        </w:numPr>
        <w:spacing w:line="240" w:lineRule="auto"/>
        <w:jc w:val="both"/>
        <w:rPr>
          <w:color w:val="242729"/>
          <w:sz w:val="23"/>
          <w:szCs w:val="23"/>
        </w:rPr>
      </w:pPr>
      <w:r w:rsidRPr="10FE2C8A">
        <w:rPr>
          <w:color w:val="242729"/>
          <w:sz w:val="23"/>
          <w:szCs w:val="23"/>
        </w:rPr>
        <w:t>Potential security breach if the application contains PII data</w:t>
      </w:r>
      <w:r w:rsidR="3C297669" w:rsidRPr="10FE2C8A">
        <w:rPr>
          <w:color w:val="242729"/>
          <w:sz w:val="23"/>
          <w:szCs w:val="23"/>
        </w:rPr>
        <w:t>.</w:t>
      </w:r>
    </w:p>
    <w:p w14:paraId="32C5A0C8" w14:textId="22F210B9" w:rsidR="00BA6E0B" w:rsidRPr="002927BC" w:rsidRDefault="002927BC" w:rsidP="00251EE2">
      <w:pPr>
        <w:pStyle w:val="ListParagraph"/>
        <w:numPr>
          <w:ilvl w:val="2"/>
          <w:numId w:val="12"/>
        </w:numPr>
        <w:spacing w:line="240" w:lineRule="auto"/>
        <w:jc w:val="both"/>
        <w:rPr>
          <w:color w:val="242729"/>
          <w:sz w:val="23"/>
          <w:szCs w:val="23"/>
        </w:rPr>
      </w:pPr>
      <w:r w:rsidRPr="002927BC">
        <w:rPr>
          <w:color w:val="242729"/>
          <w:sz w:val="23"/>
          <w:szCs w:val="23"/>
        </w:rPr>
        <w:t>Potential outage or negative performance impact for the affected application.</w:t>
      </w:r>
    </w:p>
    <w:p w14:paraId="20B35112" w14:textId="77777777" w:rsidR="00A459C3" w:rsidRDefault="00A459C3" w:rsidP="00A459C3">
      <w:pPr>
        <w:pStyle w:val="SectionStart"/>
        <w:numPr>
          <w:ilvl w:val="0"/>
          <w:numId w:val="0"/>
        </w:numPr>
        <w:ind w:left="142"/>
      </w:pPr>
      <w:r>
        <w:lastRenderedPageBreak/>
        <w:t>3</w:t>
      </w:r>
    </w:p>
    <w:p w14:paraId="1A39DE68" w14:textId="06112F7C" w:rsidR="00A459C3" w:rsidRDefault="00A459C3" w:rsidP="00A459C3">
      <w:pPr>
        <w:pStyle w:val="Heading1"/>
      </w:pPr>
      <w:bookmarkStart w:id="126" w:name="_Toc82607633"/>
      <w:r>
        <w:t>Scope</w:t>
      </w:r>
      <w:bookmarkEnd w:id="126"/>
    </w:p>
    <w:p w14:paraId="731B98F9" w14:textId="2F55CBB8" w:rsidR="00D3417C" w:rsidRDefault="00D3417C" w:rsidP="00CD53CC"/>
    <w:p w14:paraId="3131AA44" w14:textId="581EF77B" w:rsidR="00D3417C" w:rsidRDefault="00D3417C" w:rsidP="00D3417C">
      <w:pPr>
        <w:pStyle w:val="Heading2"/>
      </w:pPr>
      <w:bookmarkStart w:id="127" w:name="_Toc82607634"/>
      <w:r>
        <w:t>Approved Activities</w:t>
      </w:r>
      <w:bookmarkEnd w:id="127"/>
    </w:p>
    <w:p w14:paraId="636EBFF8" w14:textId="77777777" w:rsidR="00DD042C" w:rsidRDefault="00DD042C" w:rsidP="00DD042C"/>
    <w:p w14:paraId="5C575A06" w14:textId="1DAB7823" w:rsidR="00CD53CC" w:rsidRPr="00DB66A2" w:rsidRDefault="00DD042C" w:rsidP="00DD042C">
      <w:r>
        <w:t xml:space="preserve">Below is the </w:t>
      </w:r>
      <w:r w:rsidR="5192B7A7">
        <w:t>high-level</w:t>
      </w:r>
      <w:r>
        <w:t xml:space="preserve"> categorization of the approved actions for </w:t>
      </w:r>
      <w:r w:rsidR="00CD53CC">
        <w:t>automated deployment</w:t>
      </w:r>
      <w:r w:rsidR="00FD1100">
        <w:t xml:space="preserve"> via </w:t>
      </w:r>
      <w:r>
        <w:t xml:space="preserve">release </w:t>
      </w:r>
      <w:r w:rsidR="003D7DF8">
        <w:t>pipeline:</w:t>
      </w:r>
    </w:p>
    <w:p w14:paraId="7DBE7C4D" w14:textId="1F91F554" w:rsidR="003D7DF8" w:rsidRPr="00DB66A2" w:rsidRDefault="003D7DF8" w:rsidP="00CD53CC"/>
    <w:tbl>
      <w:tblPr>
        <w:tblW w:w="9350" w:type="dxa"/>
        <w:tblInd w:w="118" w:type="dxa"/>
        <w:tblLook w:val="04A0" w:firstRow="1" w:lastRow="0" w:firstColumn="1" w:lastColumn="0" w:noHBand="0" w:noVBand="1"/>
      </w:tblPr>
      <w:tblGrid>
        <w:gridCol w:w="2600"/>
        <w:gridCol w:w="6750"/>
        <w:tblGridChange w:id="128">
          <w:tblGrid>
            <w:gridCol w:w="10"/>
            <w:gridCol w:w="2590"/>
            <w:gridCol w:w="10"/>
            <w:gridCol w:w="6740"/>
            <w:gridCol w:w="10"/>
          </w:tblGrid>
        </w:tblGridChange>
      </w:tblGrid>
      <w:tr w:rsidR="000207B8" w:rsidRPr="00DB66A2" w14:paraId="4E1DE052" w14:textId="77777777" w:rsidTr="10FE2C8A">
        <w:trPr>
          <w:trHeight w:val="300"/>
        </w:trPr>
        <w:tc>
          <w:tcPr>
            <w:tcW w:w="2600" w:type="dxa"/>
            <w:tcBorders>
              <w:top w:val="single" w:sz="8" w:space="0" w:color="auto"/>
              <w:left w:val="single" w:sz="8" w:space="0" w:color="auto"/>
              <w:bottom w:val="single" w:sz="8" w:space="0" w:color="auto"/>
              <w:right w:val="single" w:sz="4" w:space="0" w:color="auto"/>
            </w:tcBorders>
            <w:shd w:val="clear" w:color="auto" w:fill="BFBFBF" w:themeFill="background1" w:themeFillShade="BF"/>
            <w:vAlign w:val="center"/>
            <w:hideMark/>
          </w:tcPr>
          <w:p w14:paraId="6C046464" w14:textId="77777777" w:rsidR="000207B8" w:rsidRPr="00DB66A2" w:rsidRDefault="000207B8" w:rsidP="00290263">
            <w:pPr>
              <w:spacing w:line="240" w:lineRule="auto"/>
              <w:jc w:val="both"/>
              <w:rPr>
                <w:b/>
                <w:bCs/>
                <w:color w:val="000000"/>
                <w:szCs w:val="22"/>
                <w:lang w:val="en-US"/>
              </w:rPr>
            </w:pPr>
            <w:r w:rsidRPr="00DB66A2">
              <w:rPr>
                <w:b/>
                <w:bCs/>
                <w:color w:val="000000"/>
                <w:szCs w:val="22"/>
                <w:lang w:val="en-US"/>
              </w:rPr>
              <w:t>Category</w:t>
            </w:r>
          </w:p>
        </w:tc>
        <w:tc>
          <w:tcPr>
            <w:tcW w:w="675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14:paraId="7F8C4583" w14:textId="49EAFD07" w:rsidR="000207B8" w:rsidRPr="00DB66A2" w:rsidRDefault="000207B8" w:rsidP="00290263">
            <w:pPr>
              <w:spacing w:line="240" w:lineRule="auto"/>
              <w:jc w:val="both"/>
              <w:rPr>
                <w:b/>
                <w:bCs/>
                <w:color w:val="000000"/>
                <w:szCs w:val="22"/>
                <w:lang w:val="en-US"/>
              </w:rPr>
            </w:pPr>
            <w:r w:rsidRPr="00DB66A2">
              <w:rPr>
                <w:b/>
                <w:bCs/>
                <w:color w:val="000000"/>
                <w:szCs w:val="22"/>
                <w:lang w:val="en-US"/>
              </w:rPr>
              <w:t>Comments</w:t>
            </w:r>
          </w:p>
        </w:tc>
      </w:tr>
      <w:tr w:rsidR="000207B8" w:rsidRPr="00DB66A2" w14:paraId="680F7859" w14:textId="77777777" w:rsidTr="10FE2C8A">
        <w:trPr>
          <w:trHeight w:val="290"/>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6B338486" w14:textId="224AC1AC" w:rsidR="000207B8" w:rsidRPr="00DB66A2" w:rsidRDefault="000207B8" w:rsidP="00290263">
            <w:pPr>
              <w:spacing w:line="240" w:lineRule="auto"/>
              <w:jc w:val="both"/>
              <w:rPr>
                <w:color w:val="000000"/>
                <w:szCs w:val="22"/>
                <w:lang w:val="en-US"/>
              </w:rPr>
            </w:pPr>
            <w:r w:rsidRPr="00DB66A2">
              <w:rPr>
                <w:color w:val="000000"/>
                <w:szCs w:val="22"/>
                <w:lang w:val="en-US"/>
              </w:rPr>
              <w:t>DDL Commands on User DB Objects</w:t>
            </w:r>
          </w:p>
        </w:tc>
        <w:tc>
          <w:tcPr>
            <w:tcW w:w="6750" w:type="dxa"/>
            <w:tcBorders>
              <w:top w:val="nil"/>
              <w:left w:val="nil"/>
              <w:bottom w:val="single" w:sz="4" w:space="0" w:color="auto"/>
              <w:right w:val="single" w:sz="4" w:space="0" w:color="auto"/>
            </w:tcBorders>
            <w:shd w:val="clear" w:color="auto" w:fill="auto"/>
            <w:vAlign w:val="center"/>
            <w:hideMark/>
          </w:tcPr>
          <w:p w14:paraId="3270079C" w14:textId="70ADF65C" w:rsidR="000207B8" w:rsidRPr="00DB66A2" w:rsidRDefault="00577C3A" w:rsidP="00577C3A">
            <w:pPr>
              <w:spacing w:line="240" w:lineRule="auto"/>
              <w:jc w:val="both"/>
              <w:rPr>
                <w:color w:val="000000"/>
                <w:szCs w:val="22"/>
                <w:lang w:val="en-US"/>
              </w:rPr>
            </w:pPr>
            <w:r w:rsidRPr="00577C3A">
              <w:rPr>
                <w:color w:val="000000"/>
                <w:szCs w:val="22"/>
                <w:lang w:val="en-US"/>
              </w:rPr>
              <w:t>These actions are database objects only in a User database. For example: working with tables, views, functions, triggers etc.</w:t>
            </w:r>
          </w:p>
        </w:tc>
      </w:tr>
      <w:tr w:rsidR="000207B8" w:rsidRPr="00DB66A2" w14:paraId="1A8AE196" w14:textId="77777777" w:rsidTr="10FE2C8A">
        <w:trPr>
          <w:trHeight w:val="580"/>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3488D057" w14:textId="623970EF" w:rsidR="000207B8" w:rsidRPr="00DB66A2" w:rsidRDefault="000207B8" w:rsidP="00290263">
            <w:pPr>
              <w:spacing w:line="240" w:lineRule="auto"/>
              <w:jc w:val="both"/>
              <w:rPr>
                <w:color w:val="000000"/>
                <w:szCs w:val="22"/>
                <w:lang w:val="en-US"/>
              </w:rPr>
            </w:pPr>
            <w:r w:rsidRPr="00DB66A2">
              <w:rPr>
                <w:color w:val="000000"/>
                <w:szCs w:val="22"/>
                <w:lang w:val="en-US"/>
              </w:rPr>
              <w:t> DML statements</w:t>
            </w:r>
          </w:p>
        </w:tc>
        <w:tc>
          <w:tcPr>
            <w:tcW w:w="6750" w:type="dxa"/>
            <w:tcBorders>
              <w:top w:val="nil"/>
              <w:left w:val="nil"/>
              <w:bottom w:val="single" w:sz="4" w:space="0" w:color="auto"/>
              <w:right w:val="single" w:sz="4" w:space="0" w:color="auto"/>
            </w:tcBorders>
            <w:shd w:val="clear" w:color="auto" w:fill="auto"/>
            <w:vAlign w:val="center"/>
            <w:hideMark/>
          </w:tcPr>
          <w:p w14:paraId="50CB8678" w14:textId="6FF7614F" w:rsidR="00577C3A" w:rsidRPr="00577C3A" w:rsidRDefault="00577C3A" w:rsidP="10FE2C8A">
            <w:pPr>
              <w:spacing w:line="240" w:lineRule="auto"/>
              <w:jc w:val="both"/>
              <w:rPr>
                <w:color w:val="000000"/>
                <w:lang w:val="en-US"/>
              </w:rPr>
            </w:pPr>
            <w:r w:rsidRPr="10FE2C8A">
              <w:rPr>
                <w:color w:val="000000" w:themeColor="text1"/>
                <w:lang w:val="en-US"/>
              </w:rPr>
              <w:t xml:space="preserve">These actions are any Data Manipulation statements which affect the state of data. For example: Insert, update &amp; </w:t>
            </w:r>
            <w:r w:rsidR="3DE793D0" w:rsidRPr="10FE2C8A">
              <w:rPr>
                <w:color w:val="000000" w:themeColor="text1"/>
                <w:lang w:val="en-US"/>
              </w:rPr>
              <w:t>Delete.</w:t>
            </w:r>
          </w:p>
          <w:p w14:paraId="7FAD638E" w14:textId="2AF28861" w:rsidR="000207B8" w:rsidRPr="00DB66A2" w:rsidRDefault="00577C3A" w:rsidP="00577C3A">
            <w:pPr>
              <w:spacing w:line="240" w:lineRule="auto"/>
              <w:jc w:val="both"/>
              <w:rPr>
                <w:color w:val="000000"/>
                <w:szCs w:val="22"/>
                <w:lang w:val="en-US"/>
              </w:rPr>
            </w:pPr>
            <w:r w:rsidRPr="00577C3A">
              <w:rPr>
                <w:color w:val="000000"/>
                <w:szCs w:val="22"/>
                <w:lang w:val="en-US"/>
              </w:rPr>
              <w:t>This also includes Migration scripts.</w:t>
            </w:r>
          </w:p>
        </w:tc>
      </w:tr>
      <w:tr w:rsidR="000207B8" w:rsidRPr="00DB66A2" w14:paraId="4D68A229" w14:textId="77777777" w:rsidTr="007A6755">
        <w:tblPrEx>
          <w:tblW w:w="9350" w:type="dxa"/>
          <w:tblInd w:w="118" w:type="dxa"/>
          <w:tblPrExChange w:id="129" w:author="Mutreja, Hema" w:date="2021-09-15T14:01:00Z">
            <w:tblPrEx>
              <w:tblW w:w="9350" w:type="dxa"/>
              <w:tblInd w:w="118" w:type="dxa"/>
            </w:tblPrEx>
          </w:tblPrExChange>
        </w:tblPrEx>
        <w:trPr>
          <w:trHeight w:val="290"/>
          <w:trPrChange w:id="130" w:author="Mutreja, Hema" w:date="2021-09-15T14:01:00Z">
            <w:trPr>
              <w:gridAfter w:val="0"/>
              <w:trHeight w:val="290"/>
            </w:trPr>
          </w:trPrChange>
        </w:trPr>
        <w:tc>
          <w:tcPr>
            <w:tcW w:w="2600" w:type="dxa"/>
            <w:tcBorders>
              <w:top w:val="nil"/>
              <w:left w:val="single" w:sz="8" w:space="0" w:color="auto"/>
              <w:bottom w:val="nil"/>
              <w:right w:val="single" w:sz="4" w:space="0" w:color="auto"/>
            </w:tcBorders>
            <w:shd w:val="clear" w:color="auto" w:fill="auto"/>
            <w:vAlign w:val="center"/>
            <w:hideMark/>
            <w:tcPrChange w:id="131" w:author="Mutreja, Hema" w:date="2021-09-15T14:01:00Z">
              <w:tcPr>
                <w:tcW w:w="2600" w:type="dxa"/>
                <w:gridSpan w:val="2"/>
                <w:tcBorders>
                  <w:top w:val="nil"/>
                  <w:left w:val="single" w:sz="8" w:space="0" w:color="auto"/>
                  <w:bottom w:val="single" w:sz="4" w:space="0" w:color="auto"/>
                  <w:right w:val="single" w:sz="4" w:space="0" w:color="auto"/>
                </w:tcBorders>
                <w:shd w:val="clear" w:color="auto" w:fill="auto"/>
                <w:vAlign w:val="center"/>
                <w:hideMark/>
              </w:tcPr>
            </w:tcPrChange>
          </w:tcPr>
          <w:p w14:paraId="5CFCE652" w14:textId="0008BF13" w:rsidR="000207B8" w:rsidRPr="00DB66A2" w:rsidRDefault="00D27FAE" w:rsidP="00290263">
            <w:pPr>
              <w:spacing w:line="240" w:lineRule="auto"/>
              <w:jc w:val="both"/>
              <w:rPr>
                <w:color w:val="000000"/>
                <w:szCs w:val="22"/>
                <w:lang w:val="en-US"/>
              </w:rPr>
            </w:pPr>
            <w:r w:rsidRPr="00DB66A2">
              <w:rPr>
                <w:color w:val="000000"/>
                <w:szCs w:val="22"/>
                <w:lang w:val="en-US"/>
              </w:rPr>
              <w:t>DCL statements</w:t>
            </w:r>
          </w:p>
        </w:tc>
        <w:tc>
          <w:tcPr>
            <w:tcW w:w="6750" w:type="dxa"/>
            <w:tcBorders>
              <w:top w:val="nil"/>
              <w:left w:val="nil"/>
              <w:bottom w:val="nil"/>
              <w:right w:val="single" w:sz="4" w:space="0" w:color="auto"/>
            </w:tcBorders>
            <w:shd w:val="clear" w:color="auto" w:fill="auto"/>
            <w:vAlign w:val="center"/>
            <w:hideMark/>
            <w:tcPrChange w:id="132" w:author="Mutreja, Hema" w:date="2021-09-15T14:01:00Z">
              <w:tcPr>
                <w:tcW w:w="6750" w:type="dxa"/>
                <w:gridSpan w:val="2"/>
                <w:tcBorders>
                  <w:top w:val="nil"/>
                  <w:left w:val="nil"/>
                  <w:bottom w:val="single" w:sz="4" w:space="0" w:color="auto"/>
                  <w:right w:val="single" w:sz="4" w:space="0" w:color="auto"/>
                </w:tcBorders>
                <w:shd w:val="clear" w:color="auto" w:fill="auto"/>
                <w:vAlign w:val="center"/>
                <w:hideMark/>
              </w:tcPr>
            </w:tcPrChange>
          </w:tcPr>
          <w:p w14:paraId="6D1CC5C8" w14:textId="78B2D226" w:rsidR="000207B8" w:rsidRPr="00DB66A2" w:rsidRDefault="00577C3A" w:rsidP="10FE2C8A">
            <w:pPr>
              <w:spacing w:line="240" w:lineRule="auto"/>
              <w:jc w:val="both"/>
              <w:rPr>
                <w:color w:val="000000"/>
                <w:lang w:val="en-US"/>
              </w:rPr>
            </w:pPr>
            <w:r w:rsidRPr="10FE2C8A">
              <w:rPr>
                <w:color w:val="000000" w:themeColor="text1"/>
                <w:lang w:val="en-US"/>
              </w:rPr>
              <w:t xml:space="preserve">These actions include </w:t>
            </w:r>
            <w:r w:rsidR="3F876ED4" w:rsidRPr="10FE2C8A">
              <w:rPr>
                <w:color w:val="000000" w:themeColor="text1"/>
                <w:lang w:val="en-US"/>
              </w:rPr>
              <w:t>commands such as GRANT and REVOKE on a DB object to an existing role or user.</w:t>
            </w:r>
          </w:p>
        </w:tc>
      </w:tr>
      <w:tr w:rsidR="007A6755" w:rsidRPr="00DB66A2" w14:paraId="1C797D2B" w14:textId="77777777" w:rsidTr="10FE2C8A">
        <w:trPr>
          <w:trHeight w:val="290"/>
          <w:ins w:id="133" w:author="Mutreja, Hema" w:date="2021-09-15T14:01:00Z"/>
        </w:trPr>
        <w:tc>
          <w:tcPr>
            <w:tcW w:w="2600" w:type="dxa"/>
            <w:tcBorders>
              <w:top w:val="nil"/>
              <w:left w:val="single" w:sz="8" w:space="0" w:color="auto"/>
              <w:bottom w:val="single" w:sz="4" w:space="0" w:color="auto"/>
              <w:right w:val="single" w:sz="4" w:space="0" w:color="auto"/>
            </w:tcBorders>
            <w:shd w:val="clear" w:color="auto" w:fill="auto"/>
            <w:vAlign w:val="center"/>
          </w:tcPr>
          <w:p w14:paraId="3D520A04" w14:textId="1FF67323" w:rsidR="007A6755" w:rsidRPr="00DB66A2" w:rsidRDefault="007A6755" w:rsidP="00290263">
            <w:pPr>
              <w:spacing w:line="240" w:lineRule="auto"/>
              <w:jc w:val="both"/>
              <w:rPr>
                <w:ins w:id="134" w:author="Mutreja, Hema" w:date="2021-09-15T14:01:00Z"/>
                <w:color w:val="000000"/>
                <w:szCs w:val="22"/>
                <w:lang w:val="en-US"/>
              </w:rPr>
            </w:pPr>
            <w:ins w:id="135" w:author="Mutreja, Hema" w:date="2021-09-15T14:01:00Z">
              <w:r>
                <w:rPr>
                  <w:color w:val="000000"/>
                  <w:szCs w:val="22"/>
                  <w:lang w:val="en-US"/>
                </w:rPr>
                <w:t>Instance Level access</w:t>
              </w:r>
            </w:ins>
          </w:p>
        </w:tc>
        <w:tc>
          <w:tcPr>
            <w:tcW w:w="6750" w:type="dxa"/>
            <w:tcBorders>
              <w:top w:val="nil"/>
              <w:left w:val="nil"/>
              <w:bottom w:val="single" w:sz="4" w:space="0" w:color="auto"/>
              <w:right w:val="single" w:sz="4" w:space="0" w:color="auto"/>
            </w:tcBorders>
            <w:shd w:val="clear" w:color="auto" w:fill="auto"/>
            <w:vAlign w:val="center"/>
          </w:tcPr>
          <w:p w14:paraId="0F572029" w14:textId="27E38330" w:rsidR="007A6755" w:rsidRPr="10FE2C8A" w:rsidRDefault="007A6755" w:rsidP="10FE2C8A">
            <w:pPr>
              <w:spacing w:line="240" w:lineRule="auto"/>
              <w:jc w:val="both"/>
              <w:rPr>
                <w:ins w:id="136" w:author="Mutreja, Hema" w:date="2021-09-15T14:01:00Z"/>
                <w:color w:val="000000" w:themeColor="text1"/>
                <w:lang w:val="en-US"/>
              </w:rPr>
            </w:pPr>
            <w:ins w:id="137" w:author="Mutreja, Hema" w:date="2021-09-15T14:01:00Z">
              <w:r>
                <w:rPr>
                  <w:color w:val="000000" w:themeColor="text1"/>
                  <w:lang w:val="en-US"/>
                </w:rPr>
                <w:t xml:space="preserve">This is to enable the Pipeline to trigger the application specific </w:t>
              </w:r>
            </w:ins>
            <w:ins w:id="138" w:author="Mutreja, Hema" w:date="2021-09-15T14:02:00Z">
              <w:r>
                <w:rPr>
                  <w:color w:val="000000" w:themeColor="text1"/>
                  <w:lang w:val="en-US"/>
                </w:rPr>
                <w:t xml:space="preserve">database </w:t>
              </w:r>
            </w:ins>
            <w:ins w:id="139" w:author="Mutreja, Hema" w:date="2021-09-15T14:01:00Z">
              <w:r>
                <w:rPr>
                  <w:color w:val="000000" w:themeColor="text1"/>
                  <w:lang w:val="en-US"/>
                </w:rPr>
                <w:t xml:space="preserve">backup </w:t>
              </w:r>
            </w:ins>
            <w:ins w:id="140" w:author="Mutreja, Hema" w:date="2021-09-15T14:02:00Z">
              <w:r>
                <w:rPr>
                  <w:color w:val="000000" w:themeColor="text1"/>
                  <w:lang w:val="en-US"/>
                </w:rPr>
                <w:t>process.</w:t>
              </w:r>
            </w:ins>
          </w:p>
        </w:tc>
      </w:tr>
    </w:tbl>
    <w:p w14:paraId="3D7D497E" w14:textId="36B50A32" w:rsidR="00D3417C" w:rsidRDefault="00D3417C" w:rsidP="00290263">
      <w:pPr>
        <w:jc w:val="both"/>
      </w:pPr>
    </w:p>
    <w:p w14:paraId="5A54E16D" w14:textId="64AEA546" w:rsidR="00E04FB1" w:rsidRDefault="00E04FB1" w:rsidP="00290263">
      <w:pPr>
        <w:jc w:val="both"/>
        <w:rPr>
          <w:color w:val="000000"/>
          <w:szCs w:val="22"/>
          <w:lang w:val="en-US"/>
        </w:rPr>
      </w:pPr>
      <w:r w:rsidRPr="00DB66A2">
        <w:rPr>
          <w:color w:val="000000"/>
          <w:szCs w:val="22"/>
          <w:lang w:val="en-US"/>
        </w:rPr>
        <w:t xml:space="preserve">For a </w:t>
      </w:r>
      <w:r w:rsidR="00577C3A">
        <w:rPr>
          <w:color w:val="000000"/>
          <w:szCs w:val="22"/>
          <w:lang w:val="en-US"/>
        </w:rPr>
        <w:t>detailed</w:t>
      </w:r>
      <w:r w:rsidRPr="00DB66A2">
        <w:rPr>
          <w:color w:val="000000"/>
          <w:szCs w:val="22"/>
          <w:lang w:val="en-US"/>
        </w:rPr>
        <w:t xml:space="preserve"> list refer to </w:t>
      </w:r>
      <w:hyperlink w:anchor="_Appendix" w:history="1">
        <w:r w:rsidRPr="00DB66A2">
          <w:rPr>
            <w:rStyle w:val="Hyperlink"/>
            <w:rFonts w:ascii="Arial" w:hAnsi="Arial" w:cs="Arial"/>
            <w:szCs w:val="22"/>
            <w:lang w:val="en-US"/>
          </w:rPr>
          <w:t>Appendix</w:t>
        </w:r>
      </w:hyperlink>
      <w:r w:rsidRPr="00DB66A2">
        <w:rPr>
          <w:color w:val="000000"/>
          <w:szCs w:val="22"/>
          <w:lang w:val="en-US"/>
        </w:rPr>
        <w:t xml:space="preserve"> section of the document.</w:t>
      </w:r>
    </w:p>
    <w:p w14:paraId="2D4EBCF0" w14:textId="44CE664F" w:rsidR="00D3417C" w:rsidRDefault="00D3417C" w:rsidP="00D3417C">
      <w:pPr>
        <w:rPr>
          <w:sz w:val="28"/>
        </w:rPr>
      </w:pPr>
    </w:p>
    <w:p w14:paraId="3D37D0F9" w14:textId="77777777" w:rsidR="00F25532" w:rsidRDefault="00F25532" w:rsidP="00D3417C">
      <w:pPr>
        <w:rPr>
          <w:sz w:val="28"/>
        </w:rPr>
      </w:pPr>
    </w:p>
    <w:p w14:paraId="696D52D5" w14:textId="44E5CB41" w:rsidR="00D3417C" w:rsidRDefault="00D3417C" w:rsidP="00D3417C">
      <w:pPr>
        <w:pStyle w:val="Heading2"/>
      </w:pPr>
      <w:bookmarkStart w:id="141" w:name="_Toc82607635"/>
      <w:r>
        <w:t>Restricted Actions</w:t>
      </w:r>
      <w:bookmarkEnd w:id="141"/>
    </w:p>
    <w:p w14:paraId="3EB34EF6" w14:textId="130537AB" w:rsidR="00A67231" w:rsidRDefault="00A67231" w:rsidP="00A67231"/>
    <w:p w14:paraId="541CDB7A" w14:textId="7AB94B2D" w:rsidR="00F25532" w:rsidRPr="00DB66A2" w:rsidRDefault="00F25532" w:rsidP="00290263">
      <w:pPr>
        <w:jc w:val="both"/>
      </w:pPr>
      <w:r>
        <w:t xml:space="preserve">Below is the </w:t>
      </w:r>
      <w:r w:rsidR="60FB2A30">
        <w:t>high-level</w:t>
      </w:r>
      <w:r>
        <w:t xml:space="preserve"> categorization of the restricted actions for automated deployment via release pipeline:</w:t>
      </w:r>
    </w:p>
    <w:p w14:paraId="7831FF5D" w14:textId="40B31502" w:rsidR="00D3417C" w:rsidRPr="00DB66A2" w:rsidRDefault="00D3417C" w:rsidP="00290263">
      <w:pPr>
        <w:jc w:val="both"/>
        <w:rPr>
          <w:b/>
        </w:rPr>
      </w:pPr>
    </w:p>
    <w:tbl>
      <w:tblPr>
        <w:tblW w:w="9440" w:type="dxa"/>
        <w:tblInd w:w="118" w:type="dxa"/>
        <w:tblLook w:val="04A0" w:firstRow="1" w:lastRow="0" w:firstColumn="1" w:lastColumn="0" w:noHBand="0" w:noVBand="1"/>
      </w:tblPr>
      <w:tblGrid>
        <w:gridCol w:w="2600"/>
        <w:gridCol w:w="6840"/>
      </w:tblGrid>
      <w:tr w:rsidR="002F4415" w:rsidRPr="00DB66A2" w14:paraId="5CCD0C15" w14:textId="4BAB972A" w:rsidTr="10FE2C8A">
        <w:trPr>
          <w:trHeight w:val="300"/>
        </w:trPr>
        <w:tc>
          <w:tcPr>
            <w:tcW w:w="2600" w:type="dxa"/>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bottom"/>
            <w:hideMark/>
          </w:tcPr>
          <w:p w14:paraId="5534430F" w14:textId="77777777" w:rsidR="002F4415" w:rsidRPr="00DB66A2" w:rsidRDefault="002F4415" w:rsidP="00290263">
            <w:pPr>
              <w:spacing w:line="240" w:lineRule="auto"/>
              <w:jc w:val="both"/>
              <w:rPr>
                <w:b/>
                <w:bCs/>
                <w:color w:val="000000"/>
                <w:szCs w:val="22"/>
                <w:lang w:val="en-US"/>
              </w:rPr>
            </w:pPr>
            <w:r w:rsidRPr="00DB66A2">
              <w:rPr>
                <w:b/>
                <w:bCs/>
                <w:color w:val="000000"/>
                <w:szCs w:val="22"/>
                <w:lang w:val="en-US"/>
              </w:rPr>
              <w:t>Category</w:t>
            </w:r>
          </w:p>
        </w:tc>
        <w:tc>
          <w:tcPr>
            <w:tcW w:w="684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14:paraId="50FD8C50" w14:textId="77777777" w:rsidR="002F4415" w:rsidRPr="00DB66A2" w:rsidRDefault="002F4415" w:rsidP="00290263">
            <w:pPr>
              <w:spacing w:line="240" w:lineRule="auto"/>
              <w:jc w:val="both"/>
              <w:rPr>
                <w:b/>
                <w:bCs/>
                <w:color w:val="000000"/>
                <w:szCs w:val="22"/>
                <w:lang w:val="en-US"/>
              </w:rPr>
            </w:pPr>
            <w:r w:rsidRPr="00DB66A2">
              <w:rPr>
                <w:b/>
                <w:bCs/>
                <w:color w:val="000000"/>
                <w:szCs w:val="22"/>
                <w:lang w:val="en-US"/>
              </w:rPr>
              <w:t>Activity</w:t>
            </w:r>
          </w:p>
        </w:tc>
      </w:tr>
      <w:tr w:rsidR="002F4415" w:rsidRPr="00DB66A2" w14:paraId="1E91D93E" w14:textId="08759F3E" w:rsidTr="10FE2C8A">
        <w:trPr>
          <w:trHeight w:val="290"/>
        </w:trPr>
        <w:tc>
          <w:tcPr>
            <w:tcW w:w="2600" w:type="dxa"/>
            <w:tcBorders>
              <w:top w:val="nil"/>
              <w:left w:val="single" w:sz="8" w:space="0" w:color="auto"/>
              <w:bottom w:val="single" w:sz="4" w:space="0" w:color="auto"/>
              <w:right w:val="single" w:sz="4" w:space="0" w:color="auto"/>
            </w:tcBorders>
            <w:shd w:val="clear" w:color="auto" w:fill="auto"/>
            <w:noWrap/>
            <w:vAlign w:val="bottom"/>
            <w:hideMark/>
          </w:tcPr>
          <w:p w14:paraId="415568E1" w14:textId="152F61B6" w:rsidR="002F4415" w:rsidRPr="00DB66A2" w:rsidRDefault="002F4415" w:rsidP="00290263">
            <w:pPr>
              <w:spacing w:line="240" w:lineRule="auto"/>
              <w:jc w:val="both"/>
              <w:rPr>
                <w:color w:val="000000"/>
                <w:szCs w:val="22"/>
                <w:lang w:val="en-US"/>
              </w:rPr>
            </w:pPr>
            <w:r w:rsidRPr="00DB66A2">
              <w:rPr>
                <w:color w:val="000000"/>
                <w:szCs w:val="22"/>
                <w:lang w:val="en-US"/>
              </w:rPr>
              <w:t>Infrastructure Changes</w:t>
            </w:r>
          </w:p>
        </w:tc>
        <w:tc>
          <w:tcPr>
            <w:tcW w:w="6840" w:type="dxa"/>
            <w:tcBorders>
              <w:top w:val="nil"/>
              <w:left w:val="nil"/>
              <w:bottom w:val="single" w:sz="4" w:space="0" w:color="auto"/>
              <w:right w:val="single" w:sz="4" w:space="0" w:color="auto"/>
            </w:tcBorders>
            <w:shd w:val="clear" w:color="auto" w:fill="auto"/>
            <w:vAlign w:val="center"/>
            <w:hideMark/>
          </w:tcPr>
          <w:p w14:paraId="04A5651F" w14:textId="6642CB0C" w:rsidR="002F4415" w:rsidRPr="00DB66A2" w:rsidRDefault="002F4415" w:rsidP="00290263">
            <w:pPr>
              <w:spacing w:line="240" w:lineRule="auto"/>
              <w:jc w:val="both"/>
              <w:rPr>
                <w:color w:val="000000"/>
                <w:szCs w:val="22"/>
                <w:lang w:val="en-US"/>
              </w:rPr>
            </w:pPr>
            <w:r w:rsidRPr="00DB66A2">
              <w:rPr>
                <w:color w:val="000000"/>
                <w:szCs w:val="22"/>
                <w:lang w:val="en-US"/>
              </w:rPr>
              <w:t>Any action that affects the Infrastructure</w:t>
            </w:r>
          </w:p>
        </w:tc>
      </w:tr>
      <w:tr w:rsidR="002F4415" w:rsidRPr="00DB66A2" w14:paraId="25CCE345" w14:textId="220622A1" w:rsidTr="10FE2C8A">
        <w:trPr>
          <w:trHeight w:val="300"/>
        </w:trPr>
        <w:tc>
          <w:tcPr>
            <w:tcW w:w="2600" w:type="dxa"/>
            <w:tcBorders>
              <w:top w:val="nil"/>
              <w:left w:val="single" w:sz="8" w:space="0" w:color="auto"/>
              <w:bottom w:val="single" w:sz="8" w:space="0" w:color="auto"/>
              <w:right w:val="single" w:sz="4" w:space="0" w:color="auto"/>
            </w:tcBorders>
            <w:shd w:val="clear" w:color="auto" w:fill="auto"/>
            <w:noWrap/>
            <w:vAlign w:val="bottom"/>
            <w:hideMark/>
          </w:tcPr>
          <w:p w14:paraId="679338B4" w14:textId="77777777" w:rsidR="002F4415" w:rsidRPr="00DB66A2" w:rsidRDefault="002F4415" w:rsidP="00290263">
            <w:pPr>
              <w:spacing w:line="240" w:lineRule="auto"/>
              <w:jc w:val="both"/>
              <w:rPr>
                <w:color w:val="000000"/>
                <w:szCs w:val="22"/>
                <w:lang w:val="en-US"/>
              </w:rPr>
            </w:pPr>
            <w:r w:rsidRPr="00DB66A2">
              <w:rPr>
                <w:color w:val="000000"/>
                <w:szCs w:val="22"/>
                <w:lang w:val="en-US"/>
              </w:rPr>
              <w:t> </w:t>
            </w:r>
          </w:p>
        </w:tc>
        <w:tc>
          <w:tcPr>
            <w:tcW w:w="6840" w:type="dxa"/>
            <w:tcBorders>
              <w:top w:val="nil"/>
              <w:left w:val="nil"/>
              <w:bottom w:val="single" w:sz="8" w:space="0" w:color="auto"/>
              <w:right w:val="single" w:sz="4" w:space="0" w:color="auto"/>
            </w:tcBorders>
            <w:shd w:val="clear" w:color="auto" w:fill="auto"/>
            <w:vAlign w:val="center"/>
            <w:hideMark/>
          </w:tcPr>
          <w:p w14:paraId="15F33785" w14:textId="66B9030A" w:rsidR="002F4415" w:rsidRPr="00DB66A2" w:rsidRDefault="002F4415" w:rsidP="00290263">
            <w:pPr>
              <w:spacing w:line="240" w:lineRule="auto"/>
              <w:jc w:val="both"/>
              <w:rPr>
                <w:color w:val="000000"/>
                <w:szCs w:val="22"/>
                <w:lang w:val="en-US"/>
              </w:rPr>
            </w:pPr>
            <w:r w:rsidRPr="00DB66A2">
              <w:rPr>
                <w:color w:val="000000"/>
                <w:szCs w:val="22"/>
                <w:lang w:val="en-US"/>
              </w:rPr>
              <w:t>Any action at the Server Instance level</w:t>
            </w:r>
          </w:p>
        </w:tc>
      </w:tr>
      <w:tr w:rsidR="002F4415" w:rsidRPr="00DB66A2" w14:paraId="544A26CE" w14:textId="77777777" w:rsidTr="10FE2C8A">
        <w:trPr>
          <w:trHeight w:val="300"/>
        </w:trPr>
        <w:tc>
          <w:tcPr>
            <w:tcW w:w="2600" w:type="dxa"/>
            <w:tcBorders>
              <w:top w:val="nil"/>
              <w:left w:val="single" w:sz="8" w:space="0" w:color="auto"/>
              <w:bottom w:val="single" w:sz="8" w:space="0" w:color="auto"/>
              <w:right w:val="single" w:sz="4" w:space="0" w:color="auto"/>
            </w:tcBorders>
            <w:shd w:val="clear" w:color="auto" w:fill="auto"/>
            <w:noWrap/>
            <w:vAlign w:val="bottom"/>
          </w:tcPr>
          <w:p w14:paraId="60ABED10" w14:textId="12A68FD2" w:rsidR="002F4415" w:rsidRPr="00DB66A2" w:rsidRDefault="002F4415" w:rsidP="00290263">
            <w:pPr>
              <w:spacing w:line="240" w:lineRule="auto"/>
              <w:jc w:val="both"/>
              <w:rPr>
                <w:color w:val="000000"/>
                <w:szCs w:val="22"/>
                <w:lang w:val="en-US"/>
              </w:rPr>
            </w:pPr>
            <w:r w:rsidRPr="00DB66A2">
              <w:rPr>
                <w:color w:val="000000"/>
                <w:szCs w:val="22"/>
                <w:lang w:val="en-US"/>
              </w:rPr>
              <w:t>Database Changes</w:t>
            </w:r>
          </w:p>
        </w:tc>
        <w:tc>
          <w:tcPr>
            <w:tcW w:w="6840" w:type="dxa"/>
            <w:tcBorders>
              <w:top w:val="nil"/>
              <w:left w:val="nil"/>
              <w:bottom w:val="single" w:sz="8" w:space="0" w:color="auto"/>
              <w:right w:val="single" w:sz="4" w:space="0" w:color="auto"/>
            </w:tcBorders>
            <w:shd w:val="clear" w:color="auto" w:fill="auto"/>
            <w:vAlign w:val="center"/>
          </w:tcPr>
          <w:p w14:paraId="3EB2676A" w14:textId="513DE4EF" w:rsidR="002F4415" w:rsidRPr="00DB66A2" w:rsidRDefault="002F4415" w:rsidP="00290263">
            <w:pPr>
              <w:spacing w:line="240" w:lineRule="auto"/>
              <w:jc w:val="both"/>
              <w:rPr>
                <w:color w:val="000000"/>
                <w:szCs w:val="22"/>
                <w:lang w:val="en-US"/>
              </w:rPr>
            </w:pPr>
            <w:r w:rsidRPr="00DB66A2">
              <w:rPr>
                <w:color w:val="000000"/>
                <w:szCs w:val="22"/>
                <w:lang w:val="en-US"/>
              </w:rPr>
              <w:t>Any action that affects the database level settings.</w:t>
            </w:r>
            <w:r w:rsidRPr="00DB66A2">
              <w:rPr>
                <w:color w:val="000000"/>
                <w:szCs w:val="22"/>
                <w:lang w:val="en-US"/>
              </w:rPr>
              <w:br/>
              <w:t>For Example: Creating new databases, adding a data or a log file to the database etc.</w:t>
            </w:r>
          </w:p>
        </w:tc>
      </w:tr>
      <w:tr w:rsidR="002F4415" w:rsidRPr="00DB66A2" w14:paraId="36A44A57" w14:textId="0EEB3F13" w:rsidTr="10FE2C8A">
        <w:trPr>
          <w:trHeight w:val="290"/>
        </w:trPr>
        <w:tc>
          <w:tcPr>
            <w:tcW w:w="2600" w:type="dxa"/>
            <w:tcBorders>
              <w:top w:val="nil"/>
              <w:left w:val="single" w:sz="8" w:space="0" w:color="auto"/>
              <w:bottom w:val="single" w:sz="4" w:space="0" w:color="auto"/>
              <w:right w:val="single" w:sz="4" w:space="0" w:color="auto"/>
            </w:tcBorders>
            <w:shd w:val="clear" w:color="auto" w:fill="auto"/>
            <w:noWrap/>
            <w:vAlign w:val="bottom"/>
            <w:hideMark/>
          </w:tcPr>
          <w:p w14:paraId="40378D02" w14:textId="12360305" w:rsidR="002F4415" w:rsidRPr="00DB66A2" w:rsidRDefault="002F4415" w:rsidP="00290263">
            <w:pPr>
              <w:spacing w:line="240" w:lineRule="auto"/>
              <w:jc w:val="both"/>
              <w:rPr>
                <w:color w:val="000000"/>
                <w:szCs w:val="22"/>
                <w:lang w:val="en-US"/>
              </w:rPr>
            </w:pPr>
            <w:r w:rsidRPr="00DB66A2">
              <w:rPr>
                <w:color w:val="000000"/>
                <w:szCs w:val="22"/>
                <w:lang w:val="en-US"/>
              </w:rPr>
              <w:t>Changes to HA features</w:t>
            </w:r>
          </w:p>
        </w:tc>
        <w:tc>
          <w:tcPr>
            <w:tcW w:w="6840" w:type="dxa"/>
            <w:tcBorders>
              <w:top w:val="nil"/>
              <w:left w:val="nil"/>
              <w:bottom w:val="single" w:sz="4" w:space="0" w:color="auto"/>
              <w:right w:val="single" w:sz="4" w:space="0" w:color="auto"/>
            </w:tcBorders>
            <w:shd w:val="clear" w:color="auto" w:fill="auto"/>
            <w:vAlign w:val="center"/>
            <w:hideMark/>
          </w:tcPr>
          <w:p w14:paraId="2E294F62" w14:textId="322427A5" w:rsidR="002F4415" w:rsidRPr="00DB66A2" w:rsidRDefault="002F4415" w:rsidP="00290263">
            <w:pPr>
              <w:spacing w:line="240" w:lineRule="auto"/>
              <w:jc w:val="both"/>
              <w:rPr>
                <w:color w:val="000000"/>
                <w:szCs w:val="22"/>
                <w:lang w:val="en-US"/>
              </w:rPr>
            </w:pPr>
            <w:r w:rsidRPr="00DB66A2">
              <w:rPr>
                <w:color w:val="000000"/>
                <w:szCs w:val="22"/>
                <w:lang w:val="en-US"/>
              </w:rPr>
              <w:t>Any action that affects the HA solution implemented for the database in question.</w:t>
            </w:r>
          </w:p>
        </w:tc>
      </w:tr>
      <w:tr w:rsidR="002F4415" w:rsidRPr="00DB66A2" w14:paraId="62C7087A" w14:textId="21DDC3A4" w:rsidTr="10FE2C8A">
        <w:trPr>
          <w:trHeight w:val="290"/>
        </w:trPr>
        <w:tc>
          <w:tcPr>
            <w:tcW w:w="2600" w:type="dxa"/>
            <w:tcBorders>
              <w:top w:val="nil"/>
              <w:left w:val="single" w:sz="8" w:space="0" w:color="auto"/>
              <w:bottom w:val="single" w:sz="4" w:space="0" w:color="auto"/>
              <w:right w:val="single" w:sz="4" w:space="0" w:color="auto"/>
            </w:tcBorders>
            <w:shd w:val="clear" w:color="auto" w:fill="auto"/>
            <w:noWrap/>
            <w:vAlign w:val="bottom"/>
            <w:hideMark/>
          </w:tcPr>
          <w:p w14:paraId="57C4B5A3" w14:textId="3FA49DE8" w:rsidR="002F4415" w:rsidRPr="00DB66A2" w:rsidRDefault="002F4415" w:rsidP="00290263">
            <w:pPr>
              <w:spacing w:line="240" w:lineRule="auto"/>
              <w:jc w:val="both"/>
              <w:rPr>
                <w:color w:val="000000"/>
                <w:szCs w:val="22"/>
                <w:lang w:val="en-US"/>
              </w:rPr>
            </w:pPr>
            <w:r w:rsidRPr="00DB66A2">
              <w:rPr>
                <w:color w:val="000000"/>
                <w:szCs w:val="22"/>
                <w:lang w:val="en-US"/>
              </w:rPr>
              <w:t>Database Backup and recovery</w:t>
            </w:r>
          </w:p>
        </w:tc>
        <w:tc>
          <w:tcPr>
            <w:tcW w:w="6840" w:type="dxa"/>
            <w:tcBorders>
              <w:top w:val="nil"/>
              <w:left w:val="nil"/>
              <w:bottom w:val="single" w:sz="4" w:space="0" w:color="auto"/>
              <w:right w:val="single" w:sz="4" w:space="0" w:color="auto"/>
            </w:tcBorders>
            <w:shd w:val="clear" w:color="auto" w:fill="auto"/>
            <w:vAlign w:val="center"/>
            <w:hideMark/>
          </w:tcPr>
          <w:p w14:paraId="30790A61" w14:textId="3CBC9433" w:rsidR="002F4415" w:rsidRPr="00DB66A2" w:rsidRDefault="00577C3A" w:rsidP="10FE2C8A">
            <w:pPr>
              <w:spacing w:line="240" w:lineRule="auto"/>
              <w:jc w:val="both"/>
              <w:rPr>
                <w:color w:val="000000"/>
                <w:lang w:val="en-US"/>
              </w:rPr>
            </w:pPr>
            <w:r w:rsidRPr="10FE2C8A">
              <w:rPr>
                <w:color w:val="000000" w:themeColor="text1"/>
                <w:lang w:val="en-US"/>
              </w:rPr>
              <w:t xml:space="preserve">Any </w:t>
            </w:r>
            <w:r w:rsidR="002F4415" w:rsidRPr="10FE2C8A">
              <w:rPr>
                <w:color w:val="000000" w:themeColor="text1"/>
                <w:lang w:val="en-US"/>
              </w:rPr>
              <w:t xml:space="preserve">Database Backup and restore </w:t>
            </w:r>
            <w:r w:rsidR="1AD379A4" w:rsidRPr="10FE2C8A">
              <w:rPr>
                <w:color w:val="000000" w:themeColor="text1"/>
                <w:lang w:val="en-US"/>
              </w:rPr>
              <w:t>commands.</w:t>
            </w:r>
          </w:p>
        </w:tc>
      </w:tr>
      <w:tr w:rsidR="002F4415" w:rsidRPr="00DB66A2" w14:paraId="7CF97666" w14:textId="4D724E2C" w:rsidTr="10FE2C8A">
        <w:trPr>
          <w:trHeight w:val="290"/>
        </w:trPr>
        <w:tc>
          <w:tcPr>
            <w:tcW w:w="2600" w:type="dxa"/>
            <w:tcBorders>
              <w:top w:val="nil"/>
              <w:left w:val="single" w:sz="8" w:space="0" w:color="auto"/>
              <w:bottom w:val="single" w:sz="4" w:space="0" w:color="auto"/>
              <w:right w:val="single" w:sz="4" w:space="0" w:color="auto"/>
            </w:tcBorders>
            <w:shd w:val="clear" w:color="auto" w:fill="auto"/>
            <w:noWrap/>
            <w:vAlign w:val="bottom"/>
            <w:hideMark/>
          </w:tcPr>
          <w:p w14:paraId="089D0A2A" w14:textId="3A11FCA5" w:rsidR="002F4415" w:rsidRPr="00DB66A2" w:rsidRDefault="002F4415" w:rsidP="00290263">
            <w:pPr>
              <w:spacing w:line="240" w:lineRule="auto"/>
              <w:jc w:val="both"/>
              <w:rPr>
                <w:color w:val="000000"/>
                <w:szCs w:val="22"/>
                <w:lang w:val="en-US"/>
              </w:rPr>
            </w:pPr>
            <w:r w:rsidRPr="00DB66A2">
              <w:rPr>
                <w:color w:val="000000"/>
                <w:szCs w:val="22"/>
                <w:lang w:val="en-US"/>
              </w:rPr>
              <w:t>Changes</w:t>
            </w:r>
            <w:ins w:id="142" w:author="Ravi, Sunil" w:date="2021-09-19T19:20:00Z">
              <w:r w:rsidR="00643B8B">
                <w:rPr>
                  <w:color w:val="000000"/>
                  <w:szCs w:val="22"/>
                  <w:lang w:val="en-US"/>
                </w:rPr>
                <w:t xml:space="preserve"> </w:t>
              </w:r>
            </w:ins>
            <w:del w:id="143" w:author="Ravi, Sunil" w:date="2021-09-19T19:20:00Z">
              <w:r w:rsidRPr="00DB66A2" w:rsidDel="00643B8B">
                <w:rPr>
                  <w:color w:val="000000"/>
                  <w:szCs w:val="22"/>
                  <w:lang w:val="en-US"/>
                </w:rPr>
                <w:delText xml:space="preserve"> </w:delText>
              </w:r>
            </w:del>
            <w:r w:rsidRPr="00DB66A2">
              <w:rPr>
                <w:color w:val="000000"/>
                <w:szCs w:val="22"/>
                <w:lang w:val="en-US"/>
              </w:rPr>
              <w:t>to System databases</w:t>
            </w:r>
          </w:p>
        </w:tc>
        <w:tc>
          <w:tcPr>
            <w:tcW w:w="6840" w:type="dxa"/>
            <w:tcBorders>
              <w:top w:val="nil"/>
              <w:left w:val="nil"/>
              <w:bottom w:val="single" w:sz="4" w:space="0" w:color="auto"/>
              <w:right w:val="single" w:sz="4" w:space="0" w:color="auto"/>
            </w:tcBorders>
            <w:shd w:val="clear" w:color="auto" w:fill="auto"/>
            <w:vAlign w:val="center"/>
            <w:hideMark/>
          </w:tcPr>
          <w:p w14:paraId="0B9B9892" w14:textId="71BD0D0C" w:rsidR="002F4415" w:rsidRPr="00DB66A2" w:rsidRDefault="000129FE" w:rsidP="000129FE">
            <w:pPr>
              <w:spacing w:line="240" w:lineRule="auto"/>
              <w:jc w:val="both"/>
              <w:rPr>
                <w:color w:val="000000"/>
                <w:szCs w:val="22"/>
                <w:lang w:val="en-US"/>
              </w:rPr>
              <w:pPrChange w:id="144" w:author="Ravi, Sunil" w:date="2021-09-19T19:22:00Z">
                <w:pPr>
                  <w:spacing w:line="240" w:lineRule="auto"/>
                  <w:jc w:val="both"/>
                </w:pPr>
              </w:pPrChange>
            </w:pPr>
            <w:ins w:id="145" w:author="Ravi, Sunil" w:date="2021-09-19T19:21:00Z">
              <w:r>
                <w:rPr>
                  <w:color w:val="000000"/>
                  <w:szCs w:val="22"/>
                  <w:lang w:val="en-US"/>
                </w:rPr>
                <w:t xml:space="preserve">Any action that affectes the funcationality of </w:t>
              </w:r>
              <w:r w:rsidR="00AA5280">
                <w:rPr>
                  <w:color w:val="000000"/>
                  <w:szCs w:val="22"/>
                  <w:lang w:val="en-US"/>
                </w:rPr>
                <w:t>system databases, moving their files.</w:t>
              </w:r>
            </w:ins>
          </w:p>
        </w:tc>
      </w:tr>
      <w:tr w:rsidR="002F4415" w:rsidRPr="00DB66A2" w14:paraId="24B03697" w14:textId="7EE86F89" w:rsidTr="10FE2C8A">
        <w:trPr>
          <w:trHeight w:val="290"/>
        </w:trPr>
        <w:tc>
          <w:tcPr>
            <w:tcW w:w="2600" w:type="dxa"/>
            <w:tcBorders>
              <w:top w:val="nil"/>
              <w:left w:val="single" w:sz="8" w:space="0" w:color="auto"/>
              <w:bottom w:val="single" w:sz="4" w:space="0" w:color="auto"/>
              <w:right w:val="single" w:sz="4" w:space="0" w:color="auto"/>
            </w:tcBorders>
            <w:shd w:val="clear" w:color="auto" w:fill="auto"/>
            <w:noWrap/>
            <w:vAlign w:val="bottom"/>
            <w:hideMark/>
          </w:tcPr>
          <w:p w14:paraId="61004C3F" w14:textId="77777777" w:rsidR="002F4415" w:rsidRPr="00DB66A2" w:rsidRDefault="002F4415" w:rsidP="00290263">
            <w:pPr>
              <w:spacing w:line="240" w:lineRule="auto"/>
              <w:jc w:val="both"/>
              <w:rPr>
                <w:color w:val="000000"/>
                <w:szCs w:val="22"/>
                <w:lang w:val="en-US"/>
              </w:rPr>
            </w:pPr>
            <w:r w:rsidRPr="00DB66A2">
              <w:rPr>
                <w:color w:val="000000"/>
                <w:szCs w:val="22"/>
                <w:lang w:val="en-US"/>
              </w:rPr>
              <w:t>Security</w:t>
            </w:r>
          </w:p>
        </w:tc>
        <w:tc>
          <w:tcPr>
            <w:tcW w:w="6840" w:type="dxa"/>
            <w:tcBorders>
              <w:top w:val="nil"/>
              <w:left w:val="nil"/>
              <w:bottom w:val="single" w:sz="4" w:space="0" w:color="auto"/>
              <w:right w:val="single" w:sz="4" w:space="0" w:color="auto"/>
            </w:tcBorders>
            <w:shd w:val="clear" w:color="auto" w:fill="auto"/>
            <w:vAlign w:val="center"/>
            <w:hideMark/>
          </w:tcPr>
          <w:p w14:paraId="6379F08A" w14:textId="68881E37" w:rsidR="002F4415" w:rsidRPr="00DB66A2" w:rsidRDefault="002F4415" w:rsidP="00290263">
            <w:pPr>
              <w:spacing w:line="240" w:lineRule="auto"/>
              <w:jc w:val="both"/>
              <w:rPr>
                <w:color w:val="000000"/>
                <w:szCs w:val="22"/>
                <w:lang w:val="en-US"/>
              </w:rPr>
            </w:pPr>
            <w:r w:rsidRPr="00DB66A2">
              <w:rPr>
                <w:color w:val="000000"/>
                <w:szCs w:val="22"/>
                <w:lang w:val="en-US"/>
              </w:rPr>
              <w:t>Any actions on logins or users</w:t>
            </w:r>
          </w:p>
        </w:tc>
      </w:tr>
      <w:tr w:rsidR="002F4415" w:rsidRPr="00DB66A2" w14:paraId="45647EE0" w14:textId="0F5FE83D" w:rsidTr="10FE2C8A">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77A58" w14:textId="77777777" w:rsidR="002F4415" w:rsidRPr="00DB66A2" w:rsidRDefault="002F4415" w:rsidP="00290263">
            <w:pPr>
              <w:spacing w:line="240" w:lineRule="auto"/>
              <w:jc w:val="both"/>
              <w:rPr>
                <w:color w:val="000000"/>
                <w:szCs w:val="22"/>
                <w:lang w:val="en-US"/>
              </w:rPr>
            </w:pPr>
            <w:r w:rsidRPr="00DB66A2">
              <w:rPr>
                <w:color w:val="000000"/>
                <w:szCs w:val="22"/>
                <w:lang w:val="en-US"/>
              </w:rPr>
              <w:t>SSIS</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D2974" w14:textId="338A7BBA" w:rsidR="002F4415" w:rsidRPr="00DB66A2" w:rsidRDefault="002F4415" w:rsidP="10FE2C8A">
            <w:pPr>
              <w:spacing w:line="240" w:lineRule="auto"/>
              <w:jc w:val="both"/>
              <w:rPr>
                <w:color w:val="000000"/>
                <w:lang w:val="en-US"/>
              </w:rPr>
            </w:pPr>
            <w:r w:rsidRPr="10FE2C8A">
              <w:rPr>
                <w:color w:val="000000" w:themeColor="text1"/>
                <w:lang w:val="en-US"/>
              </w:rPr>
              <w:t xml:space="preserve">Deploy\delete SSIS </w:t>
            </w:r>
            <w:r w:rsidR="51BD9C6F" w:rsidRPr="10FE2C8A">
              <w:rPr>
                <w:color w:val="000000" w:themeColor="text1"/>
                <w:lang w:val="en-US"/>
              </w:rPr>
              <w:t>packages.</w:t>
            </w:r>
          </w:p>
        </w:tc>
      </w:tr>
      <w:tr w:rsidR="002F4415" w:rsidRPr="00DB66A2" w14:paraId="42892C36" w14:textId="77777777" w:rsidTr="10FE2C8A">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DD912" w14:textId="643BE8F0" w:rsidR="002F4415" w:rsidRPr="00DB66A2" w:rsidRDefault="002F4415" w:rsidP="00290263">
            <w:pPr>
              <w:spacing w:line="240" w:lineRule="auto"/>
              <w:jc w:val="both"/>
              <w:rPr>
                <w:color w:val="000000"/>
                <w:szCs w:val="22"/>
                <w:lang w:val="en-US"/>
              </w:rPr>
            </w:pPr>
            <w:r w:rsidRPr="00DB66A2">
              <w:rPr>
                <w:color w:val="000000"/>
                <w:szCs w:val="22"/>
                <w:lang w:val="en-US"/>
              </w:rPr>
              <w:t>Scheduled jobs</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tcPr>
          <w:p w14:paraId="4B3D7F93" w14:textId="1C4E84F3" w:rsidR="002F4415" w:rsidRPr="00DB66A2" w:rsidRDefault="002F4415" w:rsidP="00290263">
            <w:pPr>
              <w:spacing w:line="240" w:lineRule="auto"/>
              <w:jc w:val="both"/>
              <w:rPr>
                <w:color w:val="000000"/>
                <w:szCs w:val="22"/>
                <w:lang w:val="en-US"/>
              </w:rPr>
            </w:pPr>
            <w:r w:rsidRPr="00DB66A2">
              <w:rPr>
                <w:color w:val="000000"/>
                <w:szCs w:val="22"/>
                <w:lang w:val="en-US"/>
              </w:rPr>
              <w:t>Any action that updates the scheduled jobs</w:t>
            </w:r>
          </w:p>
        </w:tc>
      </w:tr>
    </w:tbl>
    <w:p w14:paraId="3139D50E" w14:textId="2857D5B0" w:rsidR="00D3417C" w:rsidRPr="00DB66A2" w:rsidRDefault="00D3417C" w:rsidP="00CD53CC">
      <w:pPr>
        <w:rPr>
          <w:b/>
        </w:rPr>
      </w:pPr>
    </w:p>
    <w:p w14:paraId="0D5A34A0" w14:textId="6E19B3F3" w:rsidR="002F4415" w:rsidRPr="00DB66A2" w:rsidRDefault="002F4415" w:rsidP="002F4415">
      <w:r w:rsidRPr="00DB66A2">
        <w:rPr>
          <w:color w:val="000000"/>
          <w:szCs w:val="22"/>
          <w:lang w:val="en-US"/>
        </w:rPr>
        <w:t xml:space="preserve">For a </w:t>
      </w:r>
      <w:r w:rsidR="00577C3A">
        <w:rPr>
          <w:color w:val="000000"/>
          <w:szCs w:val="22"/>
          <w:lang w:val="en-US"/>
        </w:rPr>
        <w:t>detailed</w:t>
      </w:r>
      <w:r w:rsidRPr="00DB66A2">
        <w:rPr>
          <w:color w:val="000000"/>
          <w:szCs w:val="22"/>
          <w:lang w:val="en-US"/>
        </w:rPr>
        <w:t xml:space="preserve"> list refer to </w:t>
      </w:r>
      <w:hyperlink w:anchor="_Appendix" w:history="1">
        <w:r w:rsidRPr="00DB66A2">
          <w:rPr>
            <w:rStyle w:val="Hyperlink"/>
            <w:rFonts w:ascii="Arial" w:hAnsi="Arial" w:cs="Arial"/>
            <w:szCs w:val="22"/>
            <w:lang w:val="en-US"/>
          </w:rPr>
          <w:t>Appendix</w:t>
        </w:r>
      </w:hyperlink>
      <w:r w:rsidRPr="00DB66A2">
        <w:rPr>
          <w:color w:val="000000"/>
          <w:szCs w:val="22"/>
          <w:lang w:val="en-US"/>
        </w:rPr>
        <w:t xml:space="preserve"> section of the document.</w:t>
      </w:r>
    </w:p>
    <w:p w14:paraId="4CAD98FA" w14:textId="77777777" w:rsidR="002F4415" w:rsidRPr="003D7DF8" w:rsidRDefault="002F4415" w:rsidP="00CD53CC">
      <w:pPr>
        <w:rPr>
          <w:b/>
        </w:rPr>
      </w:pPr>
    </w:p>
    <w:p w14:paraId="66C1F93C" w14:textId="7BC62B25" w:rsidR="003E6D21" w:rsidRDefault="00A459C3" w:rsidP="00BF7C0A">
      <w:pPr>
        <w:pStyle w:val="SectionStart"/>
        <w:numPr>
          <w:ilvl w:val="0"/>
          <w:numId w:val="0"/>
        </w:numPr>
        <w:ind w:left="142"/>
      </w:pPr>
      <w:r>
        <w:lastRenderedPageBreak/>
        <w:t>4</w:t>
      </w:r>
    </w:p>
    <w:p w14:paraId="7E5861E3" w14:textId="29E946C5" w:rsidR="005F3442" w:rsidRDefault="00D76A28" w:rsidP="000B0EE5">
      <w:pPr>
        <w:pStyle w:val="Heading1"/>
      </w:pPr>
      <w:bookmarkStart w:id="146" w:name="_Toc82607636"/>
      <w:r>
        <w:t>Stakeholders</w:t>
      </w:r>
      <w:bookmarkEnd w:id="146"/>
    </w:p>
    <w:p w14:paraId="263F3BA8" w14:textId="20FB275E" w:rsidR="00EC5081" w:rsidRDefault="00EC5081" w:rsidP="00EC5081"/>
    <w:p w14:paraId="5E2202DC" w14:textId="58D489BD" w:rsidR="00490263" w:rsidRDefault="00490263" w:rsidP="00290263">
      <w:pPr>
        <w:jc w:val="both"/>
        <w:rPr>
          <w:ins w:id="147" w:author="Ravi, Sunil" w:date="2021-09-19T19:22:00Z"/>
        </w:rPr>
      </w:pPr>
      <w:r>
        <w:t xml:space="preserve">The </w:t>
      </w:r>
      <w:r w:rsidR="00D76A28">
        <w:t>stakeholders</w:t>
      </w:r>
      <w:r>
        <w:t xml:space="preserve"> for automated database deployment include:</w:t>
      </w:r>
    </w:p>
    <w:p w14:paraId="6CB5026E" w14:textId="77777777" w:rsidR="00B531FC" w:rsidRDefault="00B531FC" w:rsidP="00290263">
      <w:pPr>
        <w:jc w:val="both"/>
      </w:pPr>
    </w:p>
    <w:p w14:paraId="5A4F8A44" w14:textId="735ABAC7" w:rsidR="00490263" w:rsidRDefault="00490263" w:rsidP="00E74AF9">
      <w:pPr>
        <w:pStyle w:val="ListParagraph"/>
        <w:numPr>
          <w:ilvl w:val="0"/>
          <w:numId w:val="13"/>
        </w:numPr>
        <w:jc w:val="both"/>
      </w:pPr>
      <w:r>
        <w:t>Database Services Team</w:t>
      </w:r>
    </w:p>
    <w:p w14:paraId="7ABC50B6" w14:textId="411F660F" w:rsidR="00490263" w:rsidRDefault="00490263" w:rsidP="00E74AF9">
      <w:pPr>
        <w:pStyle w:val="ListParagraph"/>
        <w:numPr>
          <w:ilvl w:val="0"/>
          <w:numId w:val="13"/>
        </w:numPr>
        <w:jc w:val="both"/>
      </w:pPr>
      <w:r>
        <w:t>Application Development Team</w:t>
      </w:r>
    </w:p>
    <w:p w14:paraId="6C9B29AF" w14:textId="7AAD50D8" w:rsidR="00490263" w:rsidRDefault="00490263" w:rsidP="00E74AF9">
      <w:pPr>
        <w:pStyle w:val="ListParagraph"/>
        <w:numPr>
          <w:ilvl w:val="0"/>
          <w:numId w:val="13"/>
        </w:numPr>
        <w:jc w:val="both"/>
      </w:pPr>
      <w:r>
        <w:t>Release Management Team</w:t>
      </w:r>
    </w:p>
    <w:p w14:paraId="2C2ABBCA" w14:textId="0CC1B8D1" w:rsidR="00490263" w:rsidRDefault="00490263" w:rsidP="00E74AF9">
      <w:pPr>
        <w:pStyle w:val="ListParagraph"/>
        <w:numPr>
          <w:ilvl w:val="0"/>
          <w:numId w:val="13"/>
        </w:numPr>
        <w:jc w:val="both"/>
      </w:pPr>
      <w:r>
        <w:t>Change Management Team</w:t>
      </w:r>
    </w:p>
    <w:p w14:paraId="7EDBDDEC" w14:textId="26233793" w:rsidR="00FA1970" w:rsidRDefault="00051E3C" w:rsidP="00E74AF9">
      <w:pPr>
        <w:pStyle w:val="ListParagraph"/>
        <w:numPr>
          <w:ilvl w:val="0"/>
          <w:numId w:val="13"/>
        </w:numPr>
        <w:jc w:val="both"/>
      </w:pPr>
      <w:r>
        <w:t>MMC Common Tech Stack Ops Team</w:t>
      </w:r>
    </w:p>
    <w:p w14:paraId="07E02ED0" w14:textId="77777777" w:rsidR="00D02B05" w:rsidRDefault="00D02B05" w:rsidP="00D02B05">
      <w:pPr>
        <w:pStyle w:val="ListParagraph"/>
      </w:pPr>
    </w:p>
    <w:p w14:paraId="3AB4362E" w14:textId="66035BDD" w:rsidR="009F66F9" w:rsidRPr="006F309C" w:rsidRDefault="009F66F9" w:rsidP="006F309C">
      <w:pPr>
        <w:spacing w:line="240" w:lineRule="auto"/>
        <w:rPr>
          <w:color w:val="242729"/>
          <w:sz w:val="23"/>
          <w:szCs w:val="23"/>
        </w:rPr>
      </w:pPr>
      <w:r w:rsidRPr="006F309C">
        <w:rPr>
          <w:color w:val="242729"/>
          <w:sz w:val="23"/>
          <w:szCs w:val="23"/>
        </w:rPr>
        <w:br w:type="page"/>
      </w:r>
    </w:p>
    <w:p w14:paraId="1AA6552C" w14:textId="0C195081" w:rsidR="00956D16" w:rsidRDefault="000E5622" w:rsidP="000E5622">
      <w:pPr>
        <w:pStyle w:val="SectionStart"/>
        <w:numPr>
          <w:ilvl w:val="0"/>
          <w:numId w:val="0"/>
        </w:numPr>
      </w:pPr>
      <w:r>
        <w:lastRenderedPageBreak/>
        <w:t>5</w:t>
      </w:r>
    </w:p>
    <w:p w14:paraId="7A1E4841" w14:textId="6EF61F6A" w:rsidR="00956D16" w:rsidRDefault="00EC5081" w:rsidP="00956D16">
      <w:pPr>
        <w:pStyle w:val="Heading1"/>
      </w:pPr>
      <w:bookmarkStart w:id="148" w:name="_Toc82607637"/>
      <w:r>
        <w:t>Reporting and Auditing</w:t>
      </w:r>
      <w:bookmarkEnd w:id="148"/>
    </w:p>
    <w:p w14:paraId="73202495" w14:textId="1030365D" w:rsidR="00D6612E" w:rsidRDefault="00D6612E" w:rsidP="00D6612E"/>
    <w:p w14:paraId="24A25917" w14:textId="6AEE4C5B" w:rsidR="00D85A45" w:rsidRDefault="00D85A45" w:rsidP="00290263">
      <w:pPr>
        <w:jc w:val="both"/>
      </w:pPr>
      <w:r>
        <w:t>As of writing of this document, there are no changes to the data being captured in the AuditDB framework.</w:t>
      </w:r>
    </w:p>
    <w:p w14:paraId="52F42C9A" w14:textId="08D128DA" w:rsidR="00BB1D94" w:rsidRDefault="00BB1D94" w:rsidP="00290263">
      <w:pPr>
        <w:jc w:val="both"/>
      </w:pPr>
    </w:p>
    <w:p w14:paraId="5B18E58C" w14:textId="2DC55FC4" w:rsidR="00BB1D94" w:rsidRDefault="00BB1D94" w:rsidP="00290263">
      <w:pPr>
        <w:jc w:val="both"/>
      </w:pPr>
      <w:r>
        <w:t>All the actions done by the automated framework need to be captured in a format that is available for on Demand reporting.</w:t>
      </w:r>
    </w:p>
    <w:p w14:paraId="07F7BBBF" w14:textId="742EFCD0" w:rsidR="001E2EB6" w:rsidRDefault="001E2EB6" w:rsidP="00290263">
      <w:pPr>
        <w:jc w:val="both"/>
      </w:pPr>
      <w:r>
        <w:t xml:space="preserve">The information to be captured </w:t>
      </w:r>
      <w:r w:rsidR="001038E6">
        <w:t>should include, but not restricted to:</w:t>
      </w:r>
    </w:p>
    <w:p w14:paraId="7D566F38" w14:textId="5A1E03A4" w:rsidR="001E2EB6" w:rsidRDefault="001E2EB6" w:rsidP="00E74AF9">
      <w:pPr>
        <w:pStyle w:val="ListParagraph"/>
        <w:numPr>
          <w:ilvl w:val="0"/>
          <w:numId w:val="13"/>
        </w:numPr>
        <w:jc w:val="both"/>
      </w:pPr>
      <w:r>
        <w:t>Workflow details</w:t>
      </w:r>
    </w:p>
    <w:p w14:paraId="4C7E9739" w14:textId="5F10A26A" w:rsidR="001E2EB6" w:rsidRDefault="001E2EB6" w:rsidP="00E74AF9">
      <w:pPr>
        <w:pStyle w:val="ListParagraph"/>
        <w:numPr>
          <w:ilvl w:val="0"/>
          <w:numId w:val="13"/>
        </w:numPr>
        <w:jc w:val="both"/>
      </w:pPr>
      <w:r>
        <w:t>Submitter</w:t>
      </w:r>
    </w:p>
    <w:p w14:paraId="1C33AB54" w14:textId="1CA81B94" w:rsidR="001E2EB6" w:rsidRDefault="001E2EB6" w:rsidP="00E74AF9">
      <w:pPr>
        <w:pStyle w:val="ListParagraph"/>
        <w:numPr>
          <w:ilvl w:val="0"/>
          <w:numId w:val="13"/>
        </w:numPr>
        <w:jc w:val="both"/>
      </w:pPr>
      <w:r>
        <w:t>Approver</w:t>
      </w:r>
    </w:p>
    <w:p w14:paraId="54B377E5" w14:textId="221150CD" w:rsidR="001E2EB6" w:rsidRDefault="001E2EB6" w:rsidP="00E74AF9">
      <w:pPr>
        <w:pStyle w:val="ListParagraph"/>
        <w:numPr>
          <w:ilvl w:val="0"/>
          <w:numId w:val="13"/>
        </w:numPr>
        <w:jc w:val="both"/>
      </w:pPr>
      <w:r>
        <w:t>Date\Time of deployment</w:t>
      </w:r>
    </w:p>
    <w:p w14:paraId="0D558551" w14:textId="78CDDFE9" w:rsidR="001E2EB6" w:rsidRDefault="001E2EB6" w:rsidP="00E74AF9">
      <w:pPr>
        <w:pStyle w:val="ListParagraph"/>
        <w:numPr>
          <w:ilvl w:val="0"/>
          <w:numId w:val="13"/>
        </w:numPr>
        <w:jc w:val="both"/>
      </w:pPr>
      <w:r>
        <w:t>Execution logs</w:t>
      </w:r>
    </w:p>
    <w:p w14:paraId="0D13D6D9" w14:textId="006FA5FA" w:rsidR="001E2EB6" w:rsidRPr="00D6612E" w:rsidRDefault="00C825C9" w:rsidP="00E74AF9">
      <w:pPr>
        <w:pStyle w:val="ListParagraph"/>
        <w:numPr>
          <w:ilvl w:val="0"/>
          <w:numId w:val="13"/>
        </w:numPr>
        <w:jc w:val="both"/>
      </w:pPr>
      <w:ins w:id="149" w:author="Ravi, Sunil" w:date="2021-09-19T19:23:00Z">
        <w:r>
          <w:t>Change order/</w:t>
        </w:r>
      </w:ins>
      <w:bookmarkStart w:id="150" w:name="_GoBack"/>
      <w:bookmarkEnd w:id="150"/>
      <w:r w:rsidR="001E2EB6">
        <w:t>Ticket Number</w:t>
      </w:r>
    </w:p>
    <w:p w14:paraId="49C2DD00" w14:textId="1D18730A" w:rsidR="00947D33" w:rsidRDefault="00947D33" w:rsidP="00051E3C"/>
    <w:p w14:paraId="52ACC1AB" w14:textId="646EB85B" w:rsidR="007E709A" w:rsidRDefault="007E709A" w:rsidP="0088545D"/>
    <w:p w14:paraId="2E81AD00" w14:textId="0E9900E3" w:rsidR="00AE153B" w:rsidRDefault="00AE153B">
      <w:pPr>
        <w:spacing w:line="240" w:lineRule="auto"/>
      </w:pPr>
      <w:r>
        <w:br w:type="page"/>
      </w:r>
    </w:p>
    <w:p w14:paraId="739AB122" w14:textId="6390ABE1" w:rsidR="00490263" w:rsidRDefault="00F43E21" w:rsidP="00490263">
      <w:pPr>
        <w:pStyle w:val="SectionStart"/>
        <w:numPr>
          <w:ilvl w:val="0"/>
          <w:numId w:val="0"/>
        </w:numPr>
      </w:pPr>
      <w:r>
        <w:lastRenderedPageBreak/>
        <w:t>6</w:t>
      </w:r>
    </w:p>
    <w:p w14:paraId="1230E59B" w14:textId="3E51439C" w:rsidR="00641BB3" w:rsidRDefault="00413484" w:rsidP="000B0EE5">
      <w:pPr>
        <w:pStyle w:val="Heading1"/>
        <w:spacing w:after="240"/>
      </w:pPr>
      <w:bookmarkStart w:id="151" w:name="_Appendix"/>
      <w:bookmarkStart w:id="152" w:name="_Toc82607638"/>
      <w:bookmarkEnd w:id="151"/>
      <w:r>
        <w:t>Appendix</w:t>
      </w:r>
      <w:bookmarkEnd w:id="152"/>
    </w:p>
    <w:p w14:paraId="24BC6FCF" w14:textId="645637E4" w:rsidR="00641BB3" w:rsidRDefault="00526387" w:rsidP="006F30C0">
      <w:pPr>
        <w:spacing w:after="240"/>
        <w:rPr>
          <w:color w:val="242729"/>
          <w:szCs w:val="22"/>
        </w:rPr>
      </w:pPr>
      <w:r w:rsidRPr="00290263">
        <w:rPr>
          <w:color w:val="242729"/>
          <w:szCs w:val="22"/>
        </w:rPr>
        <w:t xml:space="preserve">This section is an </w:t>
      </w:r>
      <w:r w:rsidR="00E35613" w:rsidRPr="00290263">
        <w:rPr>
          <w:color w:val="242729"/>
          <w:szCs w:val="22"/>
        </w:rPr>
        <w:t>extension</w:t>
      </w:r>
      <w:r w:rsidRPr="00290263">
        <w:rPr>
          <w:color w:val="242729"/>
          <w:szCs w:val="22"/>
        </w:rPr>
        <w:t xml:space="preserve"> of the scope and lists the complete list of approved and </w:t>
      </w:r>
      <w:r w:rsidR="00E35613" w:rsidRPr="00290263">
        <w:rPr>
          <w:color w:val="242729"/>
          <w:szCs w:val="22"/>
        </w:rPr>
        <w:t>restricted</w:t>
      </w:r>
      <w:r w:rsidRPr="00290263">
        <w:rPr>
          <w:color w:val="242729"/>
          <w:szCs w:val="22"/>
        </w:rPr>
        <w:t xml:space="preserve"> actions via automated database deployment by Database technology.</w:t>
      </w:r>
    </w:p>
    <w:p w14:paraId="6A1A3259" w14:textId="27A7FF81" w:rsidR="00F3288A" w:rsidRPr="00DB66A2" w:rsidRDefault="006F0330" w:rsidP="00F3288A">
      <w:pPr>
        <w:jc w:val="both"/>
      </w:pPr>
      <w:r>
        <w:t>By default, a</w:t>
      </w:r>
      <w:r w:rsidR="00F3288A">
        <w:t xml:space="preserve">ny </w:t>
      </w:r>
      <w:r>
        <w:t>action</w:t>
      </w:r>
      <w:r w:rsidR="00F3288A">
        <w:t xml:space="preserve"> </w:t>
      </w:r>
      <w:r>
        <w:t xml:space="preserve">not specified </w:t>
      </w:r>
      <w:r w:rsidR="00F3288A">
        <w:t xml:space="preserve">in </w:t>
      </w:r>
      <w:r w:rsidR="00DE7BF6">
        <w:t xml:space="preserve">the below section </w:t>
      </w:r>
      <w:r w:rsidR="00F3288A">
        <w:t>should be considered as Restricted unless and otherwise specified</w:t>
      </w:r>
      <w:r w:rsidR="0085381F">
        <w:t xml:space="preserve"> as approved.</w:t>
      </w:r>
    </w:p>
    <w:p w14:paraId="4C12483A" w14:textId="77777777" w:rsidR="00F3288A" w:rsidRPr="00290263" w:rsidRDefault="00F3288A" w:rsidP="006F30C0">
      <w:pPr>
        <w:spacing w:after="240"/>
        <w:rPr>
          <w:color w:val="242729"/>
          <w:szCs w:val="22"/>
        </w:rPr>
      </w:pPr>
    </w:p>
    <w:p w14:paraId="0E7E278C" w14:textId="2E9D68F3" w:rsidR="00526387" w:rsidRDefault="00526387" w:rsidP="00526387">
      <w:pPr>
        <w:pStyle w:val="Heading2"/>
      </w:pPr>
      <w:bookmarkStart w:id="153" w:name="_Toc82607639"/>
      <w:r>
        <w:t>ORACLE</w:t>
      </w:r>
      <w:bookmarkEnd w:id="153"/>
    </w:p>
    <w:p w14:paraId="67CFEFA4" w14:textId="77777777" w:rsidR="00731BB8" w:rsidRDefault="00731BB8" w:rsidP="00731BB8"/>
    <w:p w14:paraId="169F587A" w14:textId="08044A6C" w:rsidR="00E74AF9" w:rsidRDefault="00E74AF9" w:rsidP="00E74AF9">
      <w:r>
        <w:t xml:space="preserve">In Oracle every user who can connect to the database have their own schema. For Automated deployments on </w:t>
      </w:r>
      <w:r w:rsidR="1B7E534E">
        <w:t>Oracle DB,</w:t>
      </w:r>
      <w:r>
        <w:t xml:space="preserve"> we need to ensure:</w:t>
      </w:r>
    </w:p>
    <w:p w14:paraId="7A120D7E" w14:textId="5890FF28" w:rsidR="00E74AF9" w:rsidRDefault="00E74AF9" w:rsidP="00E74AF9">
      <w:pPr>
        <w:pStyle w:val="ListParagraph"/>
        <w:numPr>
          <w:ilvl w:val="0"/>
          <w:numId w:val="14"/>
        </w:numPr>
      </w:pPr>
      <w:r>
        <w:t>There should be a separate account for each application for their respective app code deployment. This will help mitigate the risk associated with a common account in case of shared databases.</w:t>
      </w:r>
    </w:p>
    <w:p w14:paraId="219C9E6D" w14:textId="77777777" w:rsidR="00E74AF9" w:rsidRDefault="00E74AF9" w:rsidP="00E74AF9">
      <w:pPr>
        <w:pStyle w:val="ListParagraph"/>
        <w:numPr>
          <w:ilvl w:val="0"/>
          <w:numId w:val="14"/>
        </w:numPr>
      </w:pPr>
      <w:r>
        <w:t>This account should have to access to make code changes only on application related schemas and should not have any access to user or DBA related schemas.</w:t>
      </w:r>
    </w:p>
    <w:p w14:paraId="1076749F" w14:textId="66658B94" w:rsidR="00E74AF9" w:rsidRPr="00342848" w:rsidRDefault="00E74AF9" w:rsidP="00E74AF9">
      <w:pPr>
        <w:pStyle w:val="ListParagraph"/>
        <w:numPr>
          <w:ilvl w:val="0"/>
          <w:numId w:val="14"/>
        </w:numPr>
      </w:pPr>
      <w:r>
        <w:t xml:space="preserve">Under Oracle 19c new database feature PDB\CDB are being introduced, under which the </w:t>
      </w:r>
      <w:r w:rsidR="36568ED9">
        <w:t>privileges</w:t>
      </w:r>
      <w:r>
        <w:t xml:space="preserve"> will need to be controlled at PDB level.</w:t>
      </w:r>
    </w:p>
    <w:p w14:paraId="6B7B91C8" w14:textId="77777777" w:rsidR="00E74AF9" w:rsidRDefault="00E74AF9" w:rsidP="00731BB8"/>
    <w:p w14:paraId="1A0B41C6" w14:textId="678C7929" w:rsidR="00526387" w:rsidRDefault="00526387" w:rsidP="00731BB8">
      <w:pPr>
        <w:pStyle w:val="Heading3"/>
      </w:pPr>
      <w:r>
        <w:t>Approved Actions</w:t>
      </w:r>
    </w:p>
    <w:tbl>
      <w:tblPr>
        <w:tblStyle w:val="TableGrid"/>
        <w:tblW w:w="0" w:type="auto"/>
        <w:tblLook w:val="04A0" w:firstRow="1" w:lastRow="0" w:firstColumn="1" w:lastColumn="0" w:noHBand="0" w:noVBand="1"/>
      </w:tblPr>
      <w:tblGrid>
        <w:gridCol w:w="2584"/>
        <w:gridCol w:w="3262"/>
        <w:gridCol w:w="4946"/>
      </w:tblGrid>
      <w:tr w:rsidR="009E3650" w14:paraId="57C2B494" w14:textId="77777777" w:rsidTr="10FE2C8A">
        <w:tc>
          <w:tcPr>
            <w:tcW w:w="2584" w:type="dxa"/>
            <w:shd w:val="clear" w:color="auto" w:fill="A6A6A6" w:themeFill="background1" w:themeFillShade="A6"/>
          </w:tcPr>
          <w:p w14:paraId="0DF3CD30" w14:textId="5F952400" w:rsidR="009E3650" w:rsidRPr="009E3650" w:rsidRDefault="009E3650" w:rsidP="006F30C0">
            <w:pPr>
              <w:spacing w:after="240"/>
              <w:rPr>
                <w:b/>
                <w:color w:val="242729"/>
                <w:sz w:val="20"/>
              </w:rPr>
            </w:pPr>
            <w:r w:rsidRPr="009E3650">
              <w:rPr>
                <w:b/>
                <w:color w:val="242729"/>
                <w:sz w:val="20"/>
              </w:rPr>
              <w:t>Category</w:t>
            </w:r>
          </w:p>
        </w:tc>
        <w:tc>
          <w:tcPr>
            <w:tcW w:w="3262" w:type="dxa"/>
            <w:shd w:val="clear" w:color="auto" w:fill="A6A6A6" w:themeFill="background1" w:themeFillShade="A6"/>
          </w:tcPr>
          <w:p w14:paraId="5D135359" w14:textId="1334D1B8" w:rsidR="009E3650" w:rsidRPr="009E3650" w:rsidRDefault="009E3650" w:rsidP="006F30C0">
            <w:pPr>
              <w:spacing w:after="240"/>
              <w:rPr>
                <w:b/>
                <w:color w:val="242729"/>
                <w:sz w:val="20"/>
              </w:rPr>
            </w:pPr>
            <w:r w:rsidRPr="009E3650">
              <w:rPr>
                <w:b/>
                <w:color w:val="242729"/>
                <w:sz w:val="20"/>
              </w:rPr>
              <w:t>Action</w:t>
            </w:r>
          </w:p>
        </w:tc>
        <w:tc>
          <w:tcPr>
            <w:tcW w:w="4946" w:type="dxa"/>
            <w:shd w:val="clear" w:color="auto" w:fill="A6A6A6" w:themeFill="background1" w:themeFillShade="A6"/>
          </w:tcPr>
          <w:p w14:paraId="49715DEA" w14:textId="5F199515" w:rsidR="009E3650" w:rsidRPr="009E3650" w:rsidRDefault="009E3650" w:rsidP="006F30C0">
            <w:pPr>
              <w:spacing w:after="240"/>
              <w:rPr>
                <w:b/>
                <w:color w:val="242729"/>
                <w:sz w:val="20"/>
              </w:rPr>
            </w:pPr>
            <w:r w:rsidRPr="009E3650">
              <w:rPr>
                <w:b/>
                <w:color w:val="242729"/>
                <w:sz w:val="20"/>
              </w:rPr>
              <w:t>Comments</w:t>
            </w:r>
          </w:p>
        </w:tc>
      </w:tr>
      <w:tr w:rsidR="009E3650" w14:paraId="5FA5B32B" w14:textId="77777777" w:rsidTr="10FE2C8A">
        <w:tc>
          <w:tcPr>
            <w:tcW w:w="2584" w:type="dxa"/>
          </w:tcPr>
          <w:p w14:paraId="639681B5" w14:textId="3427D889" w:rsidR="009E3650" w:rsidRPr="00DC2CD8" w:rsidRDefault="009E3650" w:rsidP="006F30C0">
            <w:pPr>
              <w:spacing w:after="240"/>
              <w:rPr>
                <w:b/>
                <w:color w:val="242729"/>
                <w:sz w:val="20"/>
              </w:rPr>
            </w:pPr>
            <w:r w:rsidRPr="00DC2CD8">
              <w:rPr>
                <w:b/>
                <w:color w:val="242729"/>
                <w:sz w:val="20"/>
              </w:rPr>
              <w:t>DDL - User DB Objects</w:t>
            </w:r>
          </w:p>
        </w:tc>
        <w:tc>
          <w:tcPr>
            <w:tcW w:w="3262" w:type="dxa"/>
          </w:tcPr>
          <w:p w14:paraId="1FFAE4D5" w14:textId="67982533" w:rsidR="009E3650" w:rsidRPr="004C7B9C" w:rsidRDefault="009E3650" w:rsidP="006F30C0">
            <w:pPr>
              <w:spacing w:after="240"/>
              <w:rPr>
                <w:color w:val="242729"/>
                <w:sz w:val="20"/>
              </w:rPr>
            </w:pPr>
            <w:r w:rsidRPr="004C7B9C">
              <w:rPr>
                <w:color w:val="242729"/>
                <w:sz w:val="20"/>
              </w:rPr>
              <w:t>Create\alter\drop table</w:t>
            </w:r>
          </w:p>
        </w:tc>
        <w:tc>
          <w:tcPr>
            <w:tcW w:w="4946" w:type="dxa"/>
          </w:tcPr>
          <w:p w14:paraId="77297E51" w14:textId="4D31BA44" w:rsidR="009E3650" w:rsidRPr="004C7B9C" w:rsidRDefault="00AC0D53" w:rsidP="00AC0D53">
            <w:pPr>
              <w:spacing w:after="240"/>
              <w:rPr>
                <w:color w:val="242729"/>
                <w:sz w:val="20"/>
              </w:rPr>
            </w:pPr>
            <w:r w:rsidRPr="004C7B9C">
              <w:rPr>
                <w:color w:val="242729"/>
                <w:sz w:val="20"/>
              </w:rPr>
              <w:t>This is allowed only within the application schema. No changes allowed to user\DBA specific schemas.</w:t>
            </w:r>
          </w:p>
        </w:tc>
      </w:tr>
      <w:tr w:rsidR="009E3650" w14:paraId="7E533466" w14:textId="77777777" w:rsidTr="10FE2C8A">
        <w:tc>
          <w:tcPr>
            <w:tcW w:w="2584" w:type="dxa"/>
          </w:tcPr>
          <w:p w14:paraId="72D760C5" w14:textId="77777777" w:rsidR="009E3650" w:rsidRPr="004C7B9C" w:rsidRDefault="009E3650" w:rsidP="006F30C0">
            <w:pPr>
              <w:spacing w:after="240"/>
              <w:rPr>
                <w:color w:val="242729"/>
                <w:sz w:val="20"/>
              </w:rPr>
            </w:pPr>
          </w:p>
        </w:tc>
        <w:tc>
          <w:tcPr>
            <w:tcW w:w="3262" w:type="dxa"/>
          </w:tcPr>
          <w:p w14:paraId="4BA851D6" w14:textId="17B4316A" w:rsidR="009E3650" w:rsidRPr="004C7B9C" w:rsidRDefault="009E3650" w:rsidP="006F30C0">
            <w:pPr>
              <w:spacing w:after="240"/>
              <w:rPr>
                <w:color w:val="242729"/>
                <w:sz w:val="20"/>
              </w:rPr>
            </w:pPr>
            <w:r w:rsidRPr="004C7B9C">
              <w:rPr>
                <w:color w:val="242729"/>
                <w:sz w:val="20"/>
              </w:rPr>
              <w:t>Create\alter\drop constraint</w:t>
            </w:r>
          </w:p>
        </w:tc>
        <w:tc>
          <w:tcPr>
            <w:tcW w:w="4946" w:type="dxa"/>
          </w:tcPr>
          <w:p w14:paraId="13586AB8" w14:textId="77777777" w:rsidR="009E3650" w:rsidRPr="004C7B9C" w:rsidRDefault="009E3650" w:rsidP="006F30C0">
            <w:pPr>
              <w:spacing w:after="240"/>
              <w:rPr>
                <w:color w:val="242729"/>
                <w:sz w:val="20"/>
              </w:rPr>
            </w:pPr>
          </w:p>
        </w:tc>
      </w:tr>
      <w:tr w:rsidR="009E3650" w14:paraId="566F846D" w14:textId="77777777" w:rsidTr="10FE2C8A">
        <w:tc>
          <w:tcPr>
            <w:tcW w:w="2584" w:type="dxa"/>
          </w:tcPr>
          <w:p w14:paraId="590E2F94" w14:textId="77777777" w:rsidR="009E3650" w:rsidRPr="004C7B9C" w:rsidRDefault="009E3650" w:rsidP="006F30C0">
            <w:pPr>
              <w:spacing w:after="240"/>
              <w:rPr>
                <w:color w:val="242729"/>
                <w:sz w:val="20"/>
              </w:rPr>
            </w:pPr>
          </w:p>
        </w:tc>
        <w:tc>
          <w:tcPr>
            <w:tcW w:w="3262" w:type="dxa"/>
          </w:tcPr>
          <w:p w14:paraId="10442ACB" w14:textId="238144F2" w:rsidR="009E3650" w:rsidRPr="004C7B9C" w:rsidRDefault="009E3650" w:rsidP="009372E3">
            <w:pPr>
              <w:spacing w:after="240"/>
              <w:rPr>
                <w:color w:val="242729"/>
                <w:sz w:val="20"/>
              </w:rPr>
            </w:pPr>
            <w:r w:rsidRPr="004C7B9C">
              <w:rPr>
                <w:color w:val="242729"/>
                <w:sz w:val="20"/>
              </w:rPr>
              <w:t>Create</w:t>
            </w:r>
            <w:r w:rsidR="009372E3" w:rsidRPr="004C7B9C">
              <w:rPr>
                <w:color w:val="242729"/>
                <w:sz w:val="20"/>
              </w:rPr>
              <w:t>(</w:t>
            </w:r>
            <w:r w:rsidRPr="004C7B9C">
              <w:rPr>
                <w:color w:val="242729"/>
                <w:sz w:val="20"/>
              </w:rPr>
              <w:t>replace</w:t>
            </w:r>
            <w:r w:rsidR="009372E3" w:rsidRPr="004C7B9C">
              <w:rPr>
                <w:color w:val="242729"/>
                <w:sz w:val="20"/>
              </w:rPr>
              <w:t>)</w:t>
            </w:r>
            <w:r w:rsidRPr="004C7B9C">
              <w:rPr>
                <w:color w:val="242729"/>
                <w:sz w:val="20"/>
              </w:rPr>
              <w:t>\alter\drop user defined procedure</w:t>
            </w:r>
          </w:p>
        </w:tc>
        <w:tc>
          <w:tcPr>
            <w:tcW w:w="4946" w:type="dxa"/>
          </w:tcPr>
          <w:p w14:paraId="222A620C" w14:textId="77777777" w:rsidR="009E3650" w:rsidRPr="004C7B9C" w:rsidRDefault="009E3650" w:rsidP="006F30C0">
            <w:pPr>
              <w:spacing w:after="240"/>
              <w:rPr>
                <w:color w:val="242729"/>
                <w:sz w:val="20"/>
              </w:rPr>
            </w:pPr>
          </w:p>
        </w:tc>
      </w:tr>
      <w:tr w:rsidR="009E3650" w14:paraId="329A0C1C" w14:textId="77777777" w:rsidTr="10FE2C8A">
        <w:tc>
          <w:tcPr>
            <w:tcW w:w="2584" w:type="dxa"/>
          </w:tcPr>
          <w:p w14:paraId="0F381BF2" w14:textId="77777777" w:rsidR="009E3650" w:rsidRPr="004C7B9C" w:rsidRDefault="009E3650" w:rsidP="006F30C0">
            <w:pPr>
              <w:spacing w:after="240"/>
              <w:rPr>
                <w:color w:val="242729"/>
                <w:sz w:val="20"/>
              </w:rPr>
            </w:pPr>
          </w:p>
        </w:tc>
        <w:tc>
          <w:tcPr>
            <w:tcW w:w="3262" w:type="dxa"/>
          </w:tcPr>
          <w:p w14:paraId="7694DE4A" w14:textId="6CF23901" w:rsidR="009E3650" w:rsidRPr="004C7B9C" w:rsidRDefault="009E3650" w:rsidP="009372E3">
            <w:pPr>
              <w:spacing w:after="240"/>
              <w:rPr>
                <w:color w:val="242729"/>
                <w:sz w:val="20"/>
              </w:rPr>
            </w:pPr>
            <w:r w:rsidRPr="004C7B9C">
              <w:rPr>
                <w:color w:val="242729"/>
                <w:sz w:val="20"/>
              </w:rPr>
              <w:t>Create</w:t>
            </w:r>
            <w:r w:rsidR="009372E3" w:rsidRPr="004C7B9C">
              <w:rPr>
                <w:color w:val="242729"/>
                <w:sz w:val="20"/>
              </w:rPr>
              <w:t>(</w:t>
            </w:r>
            <w:r w:rsidRPr="004C7B9C">
              <w:rPr>
                <w:color w:val="242729"/>
                <w:sz w:val="20"/>
              </w:rPr>
              <w:t>replace</w:t>
            </w:r>
            <w:r w:rsidR="009372E3" w:rsidRPr="004C7B9C">
              <w:rPr>
                <w:color w:val="242729"/>
                <w:sz w:val="20"/>
              </w:rPr>
              <w:t>)\</w:t>
            </w:r>
            <w:r w:rsidRPr="004C7B9C">
              <w:rPr>
                <w:color w:val="242729"/>
                <w:sz w:val="20"/>
              </w:rPr>
              <w:t>alter\drop user defined function</w:t>
            </w:r>
          </w:p>
        </w:tc>
        <w:tc>
          <w:tcPr>
            <w:tcW w:w="4946" w:type="dxa"/>
          </w:tcPr>
          <w:p w14:paraId="4820B2BF" w14:textId="77777777" w:rsidR="009E3650" w:rsidRPr="004C7B9C" w:rsidRDefault="009E3650" w:rsidP="006F30C0">
            <w:pPr>
              <w:spacing w:after="240"/>
              <w:rPr>
                <w:color w:val="242729"/>
                <w:sz w:val="20"/>
              </w:rPr>
            </w:pPr>
          </w:p>
        </w:tc>
      </w:tr>
      <w:tr w:rsidR="009E3650" w14:paraId="749B02F9" w14:textId="77777777" w:rsidTr="10FE2C8A">
        <w:tc>
          <w:tcPr>
            <w:tcW w:w="2584" w:type="dxa"/>
          </w:tcPr>
          <w:p w14:paraId="5ACF4AF0" w14:textId="77777777" w:rsidR="009E3650" w:rsidRPr="004C7B9C" w:rsidRDefault="009E3650" w:rsidP="006F30C0">
            <w:pPr>
              <w:spacing w:after="240"/>
              <w:rPr>
                <w:color w:val="242729"/>
                <w:sz w:val="20"/>
              </w:rPr>
            </w:pPr>
          </w:p>
        </w:tc>
        <w:tc>
          <w:tcPr>
            <w:tcW w:w="3262" w:type="dxa"/>
          </w:tcPr>
          <w:p w14:paraId="5D7ABEF0" w14:textId="016B55C1" w:rsidR="009E3650" w:rsidRPr="004C7B9C" w:rsidRDefault="009E3650" w:rsidP="006F30C0">
            <w:pPr>
              <w:spacing w:after="240"/>
              <w:rPr>
                <w:color w:val="242729"/>
                <w:sz w:val="20"/>
              </w:rPr>
            </w:pPr>
            <w:r w:rsidRPr="004C7B9C">
              <w:rPr>
                <w:color w:val="242729"/>
                <w:sz w:val="20"/>
              </w:rPr>
              <w:t>Create</w:t>
            </w:r>
            <w:r w:rsidR="009372E3" w:rsidRPr="004C7B9C">
              <w:rPr>
                <w:color w:val="242729"/>
                <w:sz w:val="20"/>
              </w:rPr>
              <w:t>(replace)</w:t>
            </w:r>
            <w:r w:rsidRPr="004C7B9C">
              <w:rPr>
                <w:color w:val="242729"/>
                <w:sz w:val="20"/>
              </w:rPr>
              <w:t>\alter\drop view</w:t>
            </w:r>
          </w:p>
        </w:tc>
        <w:tc>
          <w:tcPr>
            <w:tcW w:w="4946" w:type="dxa"/>
          </w:tcPr>
          <w:p w14:paraId="48FBF0A7" w14:textId="77777777" w:rsidR="009E3650" w:rsidRPr="004C7B9C" w:rsidRDefault="009E3650" w:rsidP="006F30C0">
            <w:pPr>
              <w:spacing w:after="240"/>
              <w:rPr>
                <w:color w:val="242729"/>
                <w:sz w:val="20"/>
              </w:rPr>
            </w:pPr>
          </w:p>
        </w:tc>
      </w:tr>
      <w:tr w:rsidR="009E3650" w14:paraId="6C46E7D9" w14:textId="77777777" w:rsidTr="10FE2C8A">
        <w:tc>
          <w:tcPr>
            <w:tcW w:w="2584" w:type="dxa"/>
          </w:tcPr>
          <w:p w14:paraId="79CE0C14" w14:textId="77777777" w:rsidR="009E3650" w:rsidRPr="004C7B9C" w:rsidRDefault="009E3650" w:rsidP="006F30C0">
            <w:pPr>
              <w:spacing w:after="240"/>
              <w:rPr>
                <w:color w:val="242729"/>
                <w:sz w:val="20"/>
              </w:rPr>
            </w:pPr>
          </w:p>
        </w:tc>
        <w:tc>
          <w:tcPr>
            <w:tcW w:w="3262" w:type="dxa"/>
          </w:tcPr>
          <w:p w14:paraId="70B264C2" w14:textId="17B5745C" w:rsidR="009E3650" w:rsidRPr="004C7B9C" w:rsidRDefault="009E3650" w:rsidP="006F30C0">
            <w:pPr>
              <w:spacing w:after="240"/>
              <w:rPr>
                <w:color w:val="242729"/>
                <w:sz w:val="20"/>
              </w:rPr>
            </w:pPr>
            <w:r w:rsidRPr="004C7B9C">
              <w:rPr>
                <w:color w:val="242729"/>
                <w:sz w:val="20"/>
              </w:rPr>
              <w:t>Create</w:t>
            </w:r>
            <w:r w:rsidR="00353517" w:rsidRPr="004C7B9C">
              <w:rPr>
                <w:color w:val="242729"/>
                <w:sz w:val="20"/>
              </w:rPr>
              <w:t>(replace)\</w:t>
            </w:r>
            <w:r w:rsidRPr="004C7B9C">
              <w:rPr>
                <w:color w:val="242729"/>
                <w:sz w:val="20"/>
              </w:rPr>
              <w:t>alter\drop synonyms</w:t>
            </w:r>
          </w:p>
        </w:tc>
        <w:tc>
          <w:tcPr>
            <w:tcW w:w="4946" w:type="dxa"/>
          </w:tcPr>
          <w:p w14:paraId="06D04C4F" w14:textId="22E0E365" w:rsidR="009E3650" w:rsidRPr="004C7B9C" w:rsidRDefault="00353517" w:rsidP="00353517">
            <w:pPr>
              <w:spacing w:after="240"/>
              <w:rPr>
                <w:color w:val="242729"/>
                <w:sz w:val="20"/>
              </w:rPr>
            </w:pPr>
            <w:r w:rsidRPr="004C7B9C">
              <w:rPr>
                <w:color w:val="242729"/>
                <w:sz w:val="20"/>
              </w:rPr>
              <w:t>Applicable only to Private synonyms.</w:t>
            </w:r>
          </w:p>
        </w:tc>
      </w:tr>
      <w:tr w:rsidR="009E3650" w14:paraId="7D15E5C4" w14:textId="77777777" w:rsidTr="10FE2C8A">
        <w:tc>
          <w:tcPr>
            <w:tcW w:w="2584" w:type="dxa"/>
          </w:tcPr>
          <w:p w14:paraId="77394F84" w14:textId="77777777" w:rsidR="009E3650" w:rsidRPr="004C7B9C" w:rsidRDefault="009E3650" w:rsidP="006F30C0">
            <w:pPr>
              <w:spacing w:after="240"/>
              <w:rPr>
                <w:color w:val="242729"/>
                <w:sz w:val="20"/>
              </w:rPr>
            </w:pPr>
          </w:p>
        </w:tc>
        <w:tc>
          <w:tcPr>
            <w:tcW w:w="3262" w:type="dxa"/>
          </w:tcPr>
          <w:p w14:paraId="6CAC60C7" w14:textId="5BC70937" w:rsidR="009E3650" w:rsidRPr="004C7B9C" w:rsidRDefault="009E3650" w:rsidP="00C77DF7">
            <w:pPr>
              <w:spacing w:after="240"/>
              <w:rPr>
                <w:color w:val="242729"/>
                <w:sz w:val="20"/>
              </w:rPr>
            </w:pPr>
            <w:r w:rsidRPr="004C7B9C">
              <w:rPr>
                <w:color w:val="242729"/>
                <w:sz w:val="20"/>
              </w:rPr>
              <w:t>Create</w:t>
            </w:r>
            <w:r w:rsidR="00C77DF7" w:rsidRPr="004C7B9C">
              <w:rPr>
                <w:color w:val="242729"/>
                <w:sz w:val="20"/>
              </w:rPr>
              <w:t>(replace)</w:t>
            </w:r>
            <w:r w:rsidRPr="004C7B9C">
              <w:rPr>
                <w:color w:val="242729"/>
                <w:sz w:val="20"/>
              </w:rPr>
              <w:t xml:space="preserve">\alter\drop </w:t>
            </w:r>
            <w:r w:rsidR="00C77DF7" w:rsidRPr="004C7B9C">
              <w:rPr>
                <w:color w:val="242729"/>
                <w:sz w:val="20"/>
              </w:rPr>
              <w:t xml:space="preserve">user defined </w:t>
            </w:r>
            <w:r w:rsidRPr="004C7B9C">
              <w:rPr>
                <w:color w:val="242729"/>
                <w:sz w:val="20"/>
              </w:rPr>
              <w:t>type</w:t>
            </w:r>
          </w:p>
        </w:tc>
        <w:tc>
          <w:tcPr>
            <w:tcW w:w="4946" w:type="dxa"/>
          </w:tcPr>
          <w:p w14:paraId="2C09ACCD" w14:textId="77777777" w:rsidR="009E3650" w:rsidRPr="004C7B9C" w:rsidRDefault="009E3650" w:rsidP="006F30C0">
            <w:pPr>
              <w:spacing w:after="240"/>
              <w:rPr>
                <w:color w:val="242729"/>
                <w:sz w:val="20"/>
              </w:rPr>
            </w:pPr>
          </w:p>
        </w:tc>
      </w:tr>
      <w:tr w:rsidR="009E3650" w14:paraId="1B763D8A" w14:textId="77777777" w:rsidTr="10FE2C8A">
        <w:tc>
          <w:tcPr>
            <w:tcW w:w="2584" w:type="dxa"/>
          </w:tcPr>
          <w:p w14:paraId="430E39A9" w14:textId="77777777" w:rsidR="009E3650" w:rsidRPr="004C7B9C" w:rsidRDefault="009E3650" w:rsidP="006F30C0">
            <w:pPr>
              <w:spacing w:after="240"/>
              <w:rPr>
                <w:color w:val="242729"/>
                <w:sz w:val="20"/>
              </w:rPr>
            </w:pPr>
          </w:p>
        </w:tc>
        <w:tc>
          <w:tcPr>
            <w:tcW w:w="3262" w:type="dxa"/>
          </w:tcPr>
          <w:p w14:paraId="13C6CF5B" w14:textId="180EB546" w:rsidR="009E3650" w:rsidRPr="004C7B9C" w:rsidRDefault="009E3650" w:rsidP="006F30C0">
            <w:pPr>
              <w:spacing w:after="240"/>
              <w:rPr>
                <w:color w:val="242729"/>
                <w:sz w:val="20"/>
              </w:rPr>
            </w:pPr>
            <w:r w:rsidRPr="004C7B9C">
              <w:rPr>
                <w:color w:val="242729"/>
                <w:sz w:val="20"/>
              </w:rPr>
              <w:t>Create</w:t>
            </w:r>
            <w:r w:rsidR="00552302" w:rsidRPr="004C7B9C">
              <w:rPr>
                <w:color w:val="242729"/>
                <w:sz w:val="20"/>
              </w:rPr>
              <w:t>\alter\drop index</w:t>
            </w:r>
          </w:p>
        </w:tc>
        <w:tc>
          <w:tcPr>
            <w:tcW w:w="4946" w:type="dxa"/>
          </w:tcPr>
          <w:p w14:paraId="4D0D8A0F" w14:textId="77777777" w:rsidR="009E3650" w:rsidRPr="004C7B9C" w:rsidRDefault="009E3650" w:rsidP="006F30C0">
            <w:pPr>
              <w:spacing w:after="240"/>
              <w:rPr>
                <w:color w:val="242729"/>
                <w:sz w:val="20"/>
              </w:rPr>
            </w:pPr>
          </w:p>
        </w:tc>
      </w:tr>
      <w:tr w:rsidR="009E3650" w14:paraId="021E0572" w14:textId="77777777" w:rsidTr="10FE2C8A">
        <w:tc>
          <w:tcPr>
            <w:tcW w:w="2584" w:type="dxa"/>
          </w:tcPr>
          <w:p w14:paraId="1C6E56FB" w14:textId="77777777" w:rsidR="009E3650" w:rsidRPr="004C7B9C" w:rsidRDefault="009E3650" w:rsidP="006F30C0">
            <w:pPr>
              <w:spacing w:after="240"/>
              <w:rPr>
                <w:color w:val="242729"/>
                <w:sz w:val="20"/>
              </w:rPr>
            </w:pPr>
          </w:p>
        </w:tc>
        <w:tc>
          <w:tcPr>
            <w:tcW w:w="3262" w:type="dxa"/>
          </w:tcPr>
          <w:p w14:paraId="500B8E0F" w14:textId="560D5E87" w:rsidR="009E3650" w:rsidRPr="004C7B9C" w:rsidRDefault="009E3650" w:rsidP="00552302">
            <w:pPr>
              <w:spacing w:after="240"/>
              <w:rPr>
                <w:color w:val="242729"/>
                <w:sz w:val="20"/>
              </w:rPr>
            </w:pPr>
            <w:r w:rsidRPr="004C7B9C">
              <w:rPr>
                <w:color w:val="242729"/>
                <w:sz w:val="20"/>
              </w:rPr>
              <w:t>Create</w:t>
            </w:r>
            <w:r w:rsidR="00552302" w:rsidRPr="004C7B9C">
              <w:rPr>
                <w:color w:val="242729"/>
                <w:sz w:val="20"/>
              </w:rPr>
              <w:t>(</w:t>
            </w:r>
            <w:r w:rsidRPr="004C7B9C">
              <w:rPr>
                <w:color w:val="242729"/>
                <w:sz w:val="20"/>
              </w:rPr>
              <w:t>replace</w:t>
            </w:r>
            <w:r w:rsidR="00552302" w:rsidRPr="004C7B9C">
              <w:rPr>
                <w:color w:val="242729"/>
                <w:sz w:val="20"/>
              </w:rPr>
              <w:t>)\</w:t>
            </w:r>
            <w:r w:rsidRPr="004C7B9C">
              <w:rPr>
                <w:color w:val="242729"/>
                <w:sz w:val="20"/>
              </w:rPr>
              <w:t>alter</w:t>
            </w:r>
            <w:r w:rsidR="00552302" w:rsidRPr="004C7B9C">
              <w:rPr>
                <w:color w:val="242729"/>
                <w:sz w:val="20"/>
              </w:rPr>
              <w:t>\</w:t>
            </w:r>
            <w:r w:rsidRPr="004C7B9C">
              <w:rPr>
                <w:color w:val="242729"/>
                <w:sz w:val="20"/>
              </w:rPr>
              <w:t>drop package</w:t>
            </w:r>
          </w:p>
        </w:tc>
        <w:tc>
          <w:tcPr>
            <w:tcW w:w="4946" w:type="dxa"/>
          </w:tcPr>
          <w:p w14:paraId="6655BC19" w14:textId="77777777" w:rsidR="009E3650" w:rsidRPr="004C7B9C" w:rsidRDefault="009E3650" w:rsidP="006F30C0">
            <w:pPr>
              <w:spacing w:after="240"/>
              <w:rPr>
                <w:color w:val="242729"/>
                <w:sz w:val="20"/>
              </w:rPr>
            </w:pPr>
          </w:p>
        </w:tc>
      </w:tr>
      <w:tr w:rsidR="009E3650" w14:paraId="36B09490" w14:textId="77777777" w:rsidTr="10FE2C8A">
        <w:tc>
          <w:tcPr>
            <w:tcW w:w="2584" w:type="dxa"/>
          </w:tcPr>
          <w:p w14:paraId="35527E78" w14:textId="77777777" w:rsidR="009E3650" w:rsidRPr="004C7B9C" w:rsidRDefault="009E3650" w:rsidP="006F30C0">
            <w:pPr>
              <w:spacing w:after="240"/>
              <w:rPr>
                <w:color w:val="242729"/>
                <w:sz w:val="20"/>
              </w:rPr>
            </w:pPr>
          </w:p>
        </w:tc>
        <w:tc>
          <w:tcPr>
            <w:tcW w:w="3262" w:type="dxa"/>
          </w:tcPr>
          <w:p w14:paraId="38CA87E1" w14:textId="5251FD2F" w:rsidR="009E3650" w:rsidRPr="004C7B9C" w:rsidRDefault="00552302" w:rsidP="00192E09">
            <w:pPr>
              <w:spacing w:after="240"/>
              <w:rPr>
                <w:color w:val="242729"/>
                <w:sz w:val="20"/>
              </w:rPr>
            </w:pPr>
            <w:r w:rsidRPr="004C7B9C">
              <w:rPr>
                <w:color w:val="242729"/>
                <w:sz w:val="20"/>
              </w:rPr>
              <w:t>Create(replace)\alter\drop</w:t>
            </w:r>
            <w:r w:rsidR="009E3650" w:rsidRPr="004C7B9C">
              <w:rPr>
                <w:color w:val="242729"/>
                <w:sz w:val="20"/>
              </w:rPr>
              <w:t xml:space="preserve"> </w:t>
            </w:r>
            <w:r w:rsidR="00192E09" w:rsidRPr="004C7B9C">
              <w:rPr>
                <w:color w:val="242729"/>
                <w:sz w:val="20"/>
              </w:rPr>
              <w:t>D</w:t>
            </w:r>
            <w:r w:rsidR="00726384" w:rsidRPr="004C7B9C">
              <w:rPr>
                <w:color w:val="242729"/>
                <w:sz w:val="20"/>
              </w:rPr>
              <w:t>DL and</w:t>
            </w:r>
            <w:r w:rsidR="00192E09" w:rsidRPr="004C7B9C">
              <w:rPr>
                <w:color w:val="242729"/>
                <w:sz w:val="20"/>
              </w:rPr>
              <w:t xml:space="preserve"> DML triggers</w:t>
            </w:r>
          </w:p>
        </w:tc>
        <w:tc>
          <w:tcPr>
            <w:tcW w:w="4946" w:type="dxa"/>
          </w:tcPr>
          <w:p w14:paraId="4CCB84C0" w14:textId="77777777" w:rsidR="009E3650" w:rsidRPr="004C7B9C" w:rsidRDefault="009E3650" w:rsidP="006F30C0">
            <w:pPr>
              <w:spacing w:after="240"/>
              <w:rPr>
                <w:color w:val="242729"/>
                <w:sz w:val="20"/>
              </w:rPr>
            </w:pPr>
          </w:p>
        </w:tc>
      </w:tr>
      <w:tr w:rsidR="009E3650" w14:paraId="35E9980D" w14:textId="77777777" w:rsidTr="10FE2C8A">
        <w:tc>
          <w:tcPr>
            <w:tcW w:w="2584" w:type="dxa"/>
          </w:tcPr>
          <w:p w14:paraId="3C7CE400" w14:textId="77777777" w:rsidR="009E3650" w:rsidRPr="004C7B9C" w:rsidRDefault="009E3650" w:rsidP="006F30C0">
            <w:pPr>
              <w:spacing w:after="240"/>
              <w:rPr>
                <w:color w:val="242729"/>
                <w:sz w:val="20"/>
              </w:rPr>
            </w:pPr>
          </w:p>
        </w:tc>
        <w:tc>
          <w:tcPr>
            <w:tcW w:w="3262" w:type="dxa"/>
          </w:tcPr>
          <w:p w14:paraId="1E43A9CC" w14:textId="451D1924" w:rsidR="009E3650" w:rsidRPr="004C7B9C" w:rsidRDefault="00F215AE" w:rsidP="00E43A00">
            <w:pPr>
              <w:spacing w:after="240"/>
              <w:rPr>
                <w:color w:val="242729"/>
                <w:sz w:val="20"/>
              </w:rPr>
            </w:pPr>
            <w:r w:rsidRPr="004C7B9C">
              <w:rPr>
                <w:color w:val="242729"/>
                <w:sz w:val="20"/>
              </w:rPr>
              <w:t xml:space="preserve">Create(replace)\alter\drop </w:t>
            </w:r>
            <w:r w:rsidR="00E43A00" w:rsidRPr="004C7B9C">
              <w:rPr>
                <w:color w:val="242729"/>
                <w:sz w:val="20"/>
              </w:rPr>
              <w:t>S</w:t>
            </w:r>
            <w:r w:rsidR="009E3650" w:rsidRPr="004C7B9C">
              <w:rPr>
                <w:color w:val="242729"/>
                <w:sz w:val="20"/>
              </w:rPr>
              <w:t>equence</w:t>
            </w:r>
          </w:p>
        </w:tc>
        <w:tc>
          <w:tcPr>
            <w:tcW w:w="4946" w:type="dxa"/>
          </w:tcPr>
          <w:p w14:paraId="24D5B766" w14:textId="77777777" w:rsidR="009E3650" w:rsidRPr="004C7B9C" w:rsidRDefault="009E3650" w:rsidP="006F30C0">
            <w:pPr>
              <w:spacing w:after="240"/>
              <w:rPr>
                <w:color w:val="242729"/>
                <w:sz w:val="20"/>
              </w:rPr>
            </w:pPr>
          </w:p>
        </w:tc>
      </w:tr>
      <w:tr w:rsidR="009E3650" w14:paraId="047F1DA8" w14:textId="77777777" w:rsidTr="10FE2C8A">
        <w:tc>
          <w:tcPr>
            <w:tcW w:w="2584" w:type="dxa"/>
          </w:tcPr>
          <w:p w14:paraId="3E071F60" w14:textId="77777777" w:rsidR="009E3650" w:rsidRPr="004C7B9C" w:rsidRDefault="009E3650" w:rsidP="006F30C0">
            <w:pPr>
              <w:spacing w:after="240"/>
              <w:rPr>
                <w:color w:val="242729"/>
                <w:sz w:val="20"/>
              </w:rPr>
            </w:pPr>
          </w:p>
        </w:tc>
        <w:tc>
          <w:tcPr>
            <w:tcW w:w="3262" w:type="dxa"/>
          </w:tcPr>
          <w:p w14:paraId="324B8241" w14:textId="23F93396" w:rsidR="009E3650" w:rsidRPr="004C7B9C" w:rsidRDefault="00CC22E3" w:rsidP="00615459">
            <w:pPr>
              <w:spacing w:after="240"/>
              <w:rPr>
                <w:color w:val="242729"/>
                <w:sz w:val="20"/>
              </w:rPr>
            </w:pPr>
            <w:r w:rsidRPr="004C7B9C">
              <w:rPr>
                <w:color w:val="242729"/>
                <w:sz w:val="20"/>
              </w:rPr>
              <w:t>Create(replace)\alter\drop</w:t>
            </w:r>
            <w:r w:rsidR="00474492" w:rsidRPr="004C7B9C">
              <w:rPr>
                <w:color w:val="242729"/>
                <w:sz w:val="20"/>
              </w:rPr>
              <w:t xml:space="preserve"> M</w:t>
            </w:r>
            <w:r w:rsidR="009E3650" w:rsidRPr="004C7B9C">
              <w:rPr>
                <w:color w:val="242729"/>
                <w:sz w:val="20"/>
              </w:rPr>
              <w:t xml:space="preserve">aterialized </w:t>
            </w:r>
            <w:r w:rsidR="00615459" w:rsidRPr="004C7B9C">
              <w:rPr>
                <w:color w:val="242729"/>
                <w:sz w:val="20"/>
              </w:rPr>
              <w:t>Log</w:t>
            </w:r>
          </w:p>
        </w:tc>
        <w:tc>
          <w:tcPr>
            <w:tcW w:w="4946" w:type="dxa"/>
          </w:tcPr>
          <w:p w14:paraId="15D0C0BF" w14:textId="77777777" w:rsidR="009E3650" w:rsidRPr="004C7B9C" w:rsidRDefault="009E3650" w:rsidP="006F30C0">
            <w:pPr>
              <w:spacing w:after="240"/>
              <w:rPr>
                <w:color w:val="242729"/>
                <w:sz w:val="20"/>
              </w:rPr>
            </w:pPr>
          </w:p>
        </w:tc>
      </w:tr>
      <w:tr w:rsidR="00615459" w14:paraId="7491F47E" w14:textId="77777777" w:rsidTr="10FE2C8A">
        <w:tc>
          <w:tcPr>
            <w:tcW w:w="2584" w:type="dxa"/>
          </w:tcPr>
          <w:p w14:paraId="29C0DDC0" w14:textId="77777777" w:rsidR="00615459" w:rsidRPr="004C7B9C" w:rsidRDefault="00615459" w:rsidP="00615459">
            <w:pPr>
              <w:spacing w:after="240"/>
              <w:rPr>
                <w:color w:val="242729"/>
                <w:sz w:val="20"/>
              </w:rPr>
            </w:pPr>
          </w:p>
        </w:tc>
        <w:tc>
          <w:tcPr>
            <w:tcW w:w="3262" w:type="dxa"/>
          </w:tcPr>
          <w:p w14:paraId="6707CA64" w14:textId="2A09371E" w:rsidR="00615459" w:rsidRPr="004C7B9C" w:rsidRDefault="00615459" w:rsidP="00615459">
            <w:pPr>
              <w:spacing w:after="240"/>
              <w:rPr>
                <w:color w:val="242729"/>
                <w:sz w:val="20"/>
              </w:rPr>
            </w:pPr>
            <w:r w:rsidRPr="004C7B9C">
              <w:rPr>
                <w:color w:val="242729"/>
                <w:sz w:val="20"/>
              </w:rPr>
              <w:t>Create(replace)\alter\drop\Refresh</w:t>
            </w:r>
            <w:r w:rsidR="00C56E0C" w:rsidRPr="004C7B9C">
              <w:rPr>
                <w:color w:val="242729"/>
                <w:sz w:val="20"/>
              </w:rPr>
              <w:t xml:space="preserve"> M</w:t>
            </w:r>
            <w:r w:rsidRPr="004C7B9C">
              <w:rPr>
                <w:color w:val="242729"/>
                <w:sz w:val="20"/>
              </w:rPr>
              <w:t>aterialized view</w:t>
            </w:r>
          </w:p>
        </w:tc>
        <w:tc>
          <w:tcPr>
            <w:tcW w:w="4946" w:type="dxa"/>
          </w:tcPr>
          <w:p w14:paraId="30EC4EA6" w14:textId="77777777" w:rsidR="00615459" w:rsidRPr="004C7B9C" w:rsidRDefault="00615459" w:rsidP="00615459">
            <w:pPr>
              <w:spacing w:after="240"/>
              <w:rPr>
                <w:color w:val="242729"/>
                <w:sz w:val="20"/>
              </w:rPr>
            </w:pPr>
          </w:p>
        </w:tc>
      </w:tr>
      <w:tr w:rsidR="00615459" w14:paraId="597B92CA" w14:textId="77777777" w:rsidTr="10FE2C8A">
        <w:tc>
          <w:tcPr>
            <w:tcW w:w="2584" w:type="dxa"/>
          </w:tcPr>
          <w:p w14:paraId="673EEDD8" w14:textId="77777777" w:rsidR="00615459" w:rsidRPr="004C7B9C" w:rsidRDefault="00615459" w:rsidP="00615459">
            <w:pPr>
              <w:spacing w:after="240"/>
              <w:rPr>
                <w:color w:val="242729"/>
                <w:sz w:val="20"/>
              </w:rPr>
            </w:pPr>
          </w:p>
        </w:tc>
        <w:tc>
          <w:tcPr>
            <w:tcW w:w="3262" w:type="dxa"/>
          </w:tcPr>
          <w:p w14:paraId="743773B2" w14:textId="2E44ECEA" w:rsidR="00615459" w:rsidRPr="004C7B9C" w:rsidRDefault="00615459" w:rsidP="00E52473">
            <w:pPr>
              <w:spacing w:after="240"/>
              <w:rPr>
                <w:color w:val="242729"/>
                <w:sz w:val="20"/>
              </w:rPr>
            </w:pPr>
            <w:r w:rsidRPr="004C7B9C">
              <w:rPr>
                <w:color w:val="242729"/>
                <w:sz w:val="20"/>
              </w:rPr>
              <w:t xml:space="preserve">Create\alter\drop </w:t>
            </w:r>
            <w:r w:rsidR="00E52473" w:rsidRPr="004C7B9C">
              <w:rPr>
                <w:color w:val="242729"/>
                <w:sz w:val="20"/>
              </w:rPr>
              <w:t>T</w:t>
            </w:r>
            <w:r w:rsidRPr="004C7B9C">
              <w:rPr>
                <w:color w:val="242729"/>
                <w:sz w:val="20"/>
              </w:rPr>
              <w:t xml:space="preserve">able </w:t>
            </w:r>
            <w:r w:rsidR="00262AC5" w:rsidRPr="004C7B9C">
              <w:rPr>
                <w:color w:val="242729"/>
                <w:sz w:val="20"/>
              </w:rPr>
              <w:t>P</w:t>
            </w:r>
            <w:r w:rsidRPr="004C7B9C">
              <w:rPr>
                <w:color w:val="242729"/>
                <w:sz w:val="20"/>
              </w:rPr>
              <w:t>artitions</w:t>
            </w:r>
          </w:p>
        </w:tc>
        <w:tc>
          <w:tcPr>
            <w:tcW w:w="4946" w:type="dxa"/>
          </w:tcPr>
          <w:p w14:paraId="0E5E7A04" w14:textId="77777777" w:rsidR="00615459" w:rsidRPr="004C7B9C" w:rsidRDefault="00615459" w:rsidP="00615459">
            <w:pPr>
              <w:spacing w:after="240"/>
              <w:rPr>
                <w:color w:val="242729"/>
                <w:sz w:val="20"/>
              </w:rPr>
            </w:pPr>
          </w:p>
        </w:tc>
      </w:tr>
      <w:tr w:rsidR="00615459" w14:paraId="247E4E0F" w14:textId="77777777" w:rsidTr="10FE2C8A">
        <w:tc>
          <w:tcPr>
            <w:tcW w:w="2584" w:type="dxa"/>
          </w:tcPr>
          <w:p w14:paraId="148F9A2D" w14:textId="77777777" w:rsidR="00615459" w:rsidRPr="004C7B9C" w:rsidRDefault="00615459" w:rsidP="00615459">
            <w:pPr>
              <w:spacing w:after="240"/>
              <w:rPr>
                <w:color w:val="242729"/>
                <w:sz w:val="20"/>
              </w:rPr>
            </w:pPr>
          </w:p>
        </w:tc>
        <w:tc>
          <w:tcPr>
            <w:tcW w:w="3262" w:type="dxa"/>
          </w:tcPr>
          <w:p w14:paraId="641A7E32" w14:textId="1AA93158" w:rsidR="00615459" w:rsidRPr="004C7B9C" w:rsidRDefault="00615459" w:rsidP="003F64E6">
            <w:pPr>
              <w:spacing w:after="240"/>
              <w:rPr>
                <w:color w:val="242729"/>
                <w:sz w:val="20"/>
              </w:rPr>
            </w:pPr>
            <w:r w:rsidRPr="004C7B9C">
              <w:rPr>
                <w:color w:val="242729"/>
                <w:sz w:val="20"/>
              </w:rPr>
              <w:t xml:space="preserve">Create </w:t>
            </w:r>
            <w:r w:rsidR="00262AC5" w:rsidRPr="004C7B9C">
              <w:rPr>
                <w:color w:val="242729"/>
                <w:sz w:val="20"/>
              </w:rPr>
              <w:t>J</w:t>
            </w:r>
            <w:r w:rsidRPr="004C7B9C">
              <w:rPr>
                <w:color w:val="242729"/>
                <w:sz w:val="20"/>
              </w:rPr>
              <w:t>ava</w:t>
            </w:r>
          </w:p>
        </w:tc>
        <w:tc>
          <w:tcPr>
            <w:tcW w:w="4946" w:type="dxa"/>
          </w:tcPr>
          <w:p w14:paraId="676839CD" w14:textId="77777777" w:rsidR="00615459" w:rsidRPr="004C7B9C" w:rsidRDefault="00615459" w:rsidP="00615459">
            <w:pPr>
              <w:spacing w:after="240"/>
              <w:rPr>
                <w:color w:val="242729"/>
                <w:sz w:val="20"/>
              </w:rPr>
            </w:pPr>
          </w:p>
        </w:tc>
      </w:tr>
      <w:tr w:rsidR="00615459" w14:paraId="3DFE24BA" w14:textId="77777777" w:rsidTr="10FE2C8A">
        <w:tc>
          <w:tcPr>
            <w:tcW w:w="2584" w:type="dxa"/>
          </w:tcPr>
          <w:p w14:paraId="1D437AC1" w14:textId="77777777" w:rsidR="00615459" w:rsidRPr="004C7B9C" w:rsidRDefault="00615459" w:rsidP="00615459">
            <w:pPr>
              <w:spacing w:after="240"/>
              <w:rPr>
                <w:color w:val="242729"/>
                <w:sz w:val="20"/>
              </w:rPr>
            </w:pPr>
          </w:p>
        </w:tc>
        <w:tc>
          <w:tcPr>
            <w:tcW w:w="3262" w:type="dxa"/>
          </w:tcPr>
          <w:p w14:paraId="40C90C1D" w14:textId="17E0A558" w:rsidR="00615459" w:rsidRPr="004C7B9C" w:rsidRDefault="00615459" w:rsidP="00E52473">
            <w:pPr>
              <w:spacing w:after="240"/>
              <w:rPr>
                <w:color w:val="242729"/>
                <w:sz w:val="20"/>
              </w:rPr>
            </w:pPr>
            <w:r w:rsidRPr="004C7B9C">
              <w:rPr>
                <w:color w:val="242729"/>
                <w:sz w:val="20"/>
              </w:rPr>
              <w:t>Compile</w:t>
            </w:r>
            <w:r w:rsidR="00E52473" w:rsidRPr="004C7B9C">
              <w:rPr>
                <w:color w:val="242729"/>
                <w:sz w:val="20"/>
              </w:rPr>
              <w:t xml:space="preserve"> user defined Stored Procedures </w:t>
            </w:r>
            <w:r w:rsidRPr="004C7B9C">
              <w:rPr>
                <w:color w:val="242729"/>
                <w:sz w:val="20"/>
              </w:rPr>
              <w:t xml:space="preserve">and </w:t>
            </w:r>
            <w:r w:rsidR="00E52473" w:rsidRPr="004C7B9C">
              <w:rPr>
                <w:color w:val="242729"/>
                <w:sz w:val="20"/>
              </w:rPr>
              <w:t>Functions</w:t>
            </w:r>
          </w:p>
        </w:tc>
        <w:tc>
          <w:tcPr>
            <w:tcW w:w="4946" w:type="dxa"/>
          </w:tcPr>
          <w:p w14:paraId="7BE291BE" w14:textId="77777777" w:rsidR="00615459" w:rsidRPr="004C7B9C" w:rsidRDefault="00615459" w:rsidP="00615459">
            <w:pPr>
              <w:spacing w:after="240"/>
              <w:rPr>
                <w:color w:val="242729"/>
                <w:sz w:val="20"/>
              </w:rPr>
            </w:pPr>
          </w:p>
        </w:tc>
      </w:tr>
      <w:tr w:rsidR="00886D18" w14:paraId="72CB6F72" w14:textId="77777777" w:rsidTr="10FE2C8A">
        <w:tc>
          <w:tcPr>
            <w:tcW w:w="2584" w:type="dxa"/>
          </w:tcPr>
          <w:p w14:paraId="04073FD7" w14:textId="77777777" w:rsidR="00886D18" w:rsidRPr="004C7B9C" w:rsidRDefault="00886D18" w:rsidP="00615459">
            <w:pPr>
              <w:spacing w:after="240"/>
              <w:rPr>
                <w:color w:val="242729"/>
                <w:sz w:val="20"/>
              </w:rPr>
            </w:pPr>
          </w:p>
        </w:tc>
        <w:tc>
          <w:tcPr>
            <w:tcW w:w="3262" w:type="dxa"/>
          </w:tcPr>
          <w:p w14:paraId="2528C1D8" w14:textId="0466D123" w:rsidR="00886D18" w:rsidRPr="004C7B9C" w:rsidRDefault="00886D18" w:rsidP="00E52473">
            <w:pPr>
              <w:spacing w:after="240"/>
              <w:rPr>
                <w:color w:val="242729"/>
                <w:sz w:val="20"/>
              </w:rPr>
            </w:pPr>
            <w:r w:rsidRPr="004C7B9C">
              <w:rPr>
                <w:color w:val="242729"/>
                <w:sz w:val="20"/>
              </w:rPr>
              <w:t>Truncate Table</w:t>
            </w:r>
          </w:p>
        </w:tc>
        <w:tc>
          <w:tcPr>
            <w:tcW w:w="4946" w:type="dxa"/>
          </w:tcPr>
          <w:p w14:paraId="27A151CA" w14:textId="77777777" w:rsidR="00886D18" w:rsidRPr="004C7B9C" w:rsidRDefault="00886D18" w:rsidP="00615459">
            <w:pPr>
              <w:spacing w:after="240"/>
              <w:rPr>
                <w:color w:val="242729"/>
                <w:sz w:val="20"/>
              </w:rPr>
            </w:pPr>
          </w:p>
        </w:tc>
      </w:tr>
      <w:tr w:rsidR="00615459" w14:paraId="591E2F5E" w14:textId="77777777" w:rsidTr="10FE2C8A">
        <w:tc>
          <w:tcPr>
            <w:tcW w:w="2584" w:type="dxa"/>
          </w:tcPr>
          <w:p w14:paraId="71D48986" w14:textId="0FF47B79" w:rsidR="00615459" w:rsidRPr="00DC2CD8" w:rsidRDefault="00DC2CD8" w:rsidP="00DC2CD8">
            <w:pPr>
              <w:spacing w:after="240"/>
              <w:rPr>
                <w:b/>
                <w:color w:val="242729"/>
                <w:sz w:val="20"/>
              </w:rPr>
            </w:pPr>
            <w:r w:rsidRPr="00DC2CD8">
              <w:rPr>
                <w:b/>
                <w:color w:val="242729"/>
                <w:sz w:val="20"/>
              </w:rPr>
              <w:t>DML</w:t>
            </w:r>
          </w:p>
        </w:tc>
        <w:tc>
          <w:tcPr>
            <w:tcW w:w="3262" w:type="dxa"/>
          </w:tcPr>
          <w:p w14:paraId="01ACC535" w14:textId="5D8D218E" w:rsidR="00615459" w:rsidRPr="004C7B9C" w:rsidRDefault="00615459" w:rsidP="00615459">
            <w:pPr>
              <w:spacing w:after="240"/>
              <w:rPr>
                <w:color w:val="242729"/>
                <w:sz w:val="20"/>
              </w:rPr>
            </w:pPr>
            <w:r w:rsidRPr="004C7B9C">
              <w:rPr>
                <w:color w:val="242729"/>
                <w:sz w:val="20"/>
              </w:rPr>
              <w:t>Insert</w:t>
            </w:r>
            <w:r w:rsidR="001D4BA9" w:rsidRPr="004C7B9C">
              <w:rPr>
                <w:color w:val="242729"/>
                <w:sz w:val="20"/>
              </w:rPr>
              <w:t xml:space="preserve"> </w:t>
            </w:r>
            <w:r w:rsidRPr="004C7B9C">
              <w:rPr>
                <w:color w:val="242729"/>
                <w:sz w:val="20"/>
              </w:rPr>
              <w:t>\</w:t>
            </w:r>
            <w:r w:rsidR="001D4BA9" w:rsidRPr="004C7B9C">
              <w:rPr>
                <w:color w:val="242729"/>
                <w:sz w:val="20"/>
              </w:rPr>
              <w:t xml:space="preserve"> </w:t>
            </w:r>
            <w:r w:rsidRPr="004C7B9C">
              <w:rPr>
                <w:color w:val="242729"/>
                <w:sz w:val="20"/>
              </w:rPr>
              <w:t>Update</w:t>
            </w:r>
            <w:r w:rsidR="001D4BA9" w:rsidRPr="004C7B9C">
              <w:rPr>
                <w:color w:val="242729"/>
                <w:sz w:val="20"/>
              </w:rPr>
              <w:t xml:space="preserve"> </w:t>
            </w:r>
            <w:r w:rsidRPr="004C7B9C">
              <w:rPr>
                <w:color w:val="242729"/>
                <w:sz w:val="20"/>
              </w:rPr>
              <w:t>\</w:t>
            </w:r>
            <w:r w:rsidR="001D4BA9" w:rsidRPr="004C7B9C">
              <w:rPr>
                <w:color w:val="242729"/>
                <w:sz w:val="20"/>
              </w:rPr>
              <w:t xml:space="preserve"> </w:t>
            </w:r>
            <w:r w:rsidRPr="004C7B9C">
              <w:rPr>
                <w:color w:val="242729"/>
                <w:sz w:val="20"/>
              </w:rPr>
              <w:t>Delete</w:t>
            </w:r>
            <w:r w:rsidR="001D4BA9" w:rsidRPr="004C7B9C">
              <w:rPr>
                <w:color w:val="242729"/>
                <w:sz w:val="20"/>
              </w:rPr>
              <w:t xml:space="preserve"> </w:t>
            </w:r>
            <w:r w:rsidR="00C55EE8" w:rsidRPr="004C7B9C">
              <w:rPr>
                <w:color w:val="242729"/>
                <w:sz w:val="20"/>
              </w:rPr>
              <w:t>\</w:t>
            </w:r>
            <w:r w:rsidR="001D4BA9" w:rsidRPr="004C7B9C">
              <w:rPr>
                <w:color w:val="242729"/>
                <w:sz w:val="20"/>
              </w:rPr>
              <w:t xml:space="preserve"> </w:t>
            </w:r>
            <w:r w:rsidR="00C55EE8" w:rsidRPr="004C7B9C">
              <w:rPr>
                <w:color w:val="242729"/>
                <w:sz w:val="20"/>
              </w:rPr>
              <w:t>Merge</w:t>
            </w:r>
          </w:p>
        </w:tc>
        <w:tc>
          <w:tcPr>
            <w:tcW w:w="4946" w:type="dxa"/>
          </w:tcPr>
          <w:p w14:paraId="5C16288A" w14:textId="77777777" w:rsidR="00615459" w:rsidRPr="004C7B9C" w:rsidRDefault="00615459" w:rsidP="00615459">
            <w:pPr>
              <w:spacing w:after="240"/>
              <w:rPr>
                <w:color w:val="242729"/>
                <w:sz w:val="20"/>
              </w:rPr>
            </w:pPr>
          </w:p>
        </w:tc>
      </w:tr>
      <w:tr w:rsidR="001F0660" w14:paraId="032CA0AC" w14:textId="77777777" w:rsidTr="10FE2C8A">
        <w:tc>
          <w:tcPr>
            <w:tcW w:w="2584" w:type="dxa"/>
          </w:tcPr>
          <w:p w14:paraId="4FB03097" w14:textId="193DD22D" w:rsidR="001F0660" w:rsidRPr="00DC2CD8" w:rsidRDefault="001F0660" w:rsidP="001F0660">
            <w:pPr>
              <w:spacing w:after="240"/>
              <w:rPr>
                <w:b/>
                <w:color w:val="242729"/>
                <w:sz w:val="20"/>
              </w:rPr>
            </w:pPr>
            <w:r w:rsidRPr="00DC2CD8">
              <w:rPr>
                <w:b/>
                <w:color w:val="242729"/>
                <w:sz w:val="20"/>
              </w:rPr>
              <w:t>DCL</w:t>
            </w:r>
          </w:p>
        </w:tc>
        <w:tc>
          <w:tcPr>
            <w:tcW w:w="3262" w:type="dxa"/>
          </w:tcPr>
          <w:p w14:paraId="3544F5A3" w14:textId="6D1F627E" w:rsidR="001F0660" w:rsidRPr="004C7B9C" w:rsidRDefault="57F94E0B" w:rsidP="10FE2C8A">
            <w:pPr>
              <w:spacing w:after="240"/>
              <w:rPr>
                <w:color w:val="242729"/>
                <w:sz w:val="20"/>
              </w:rPr>
            </w:pPr>
            <w:r w:rsidRPr="10FE2C8A">
              <w:rPr>
                <w:color w:val="242729"/>
                <w:sz w:val="20"/>
              </w:rPr>
              <w:t>Grant\</w:t>
            </w:r>
            <w:r w:rsidR="68E370C6" w:rsidRPr="10FE2C8A">
              <w:rPr>
                <w:color w:val="242729"/>
                <w:sz w:val="20"/>
              </w:rPr>
              <w:t>Revoke</w:t>
            </w:r>
            <w:r w:rsidRPr="10FE2C8A">
              <w:rPr>
                <w:color w:val="242729"/>
                <w:sz w:val="20"/>
              </w:rPr>
              <w:t xml:space="preserve"> permissions on a DB object to an existing role\</w:t>
            </w:r>
            <w:r w:rsidR="6633D7BA" w:rsidRPr="10FE2C8A">
              <w:rPr>
                <w:color w:val="242729"/>
                <w:sz w:val="20"/>
              </w:rPr>
              <w:t>user. *</w:t>
            </w:r>
          </w:p>
        </w:tc>
        <w:tc>
          <w:tcPr>
            <w:tcW w:w="4946" w:type="dxa"/>
          </w:tcPr>
          <w:p w14:paraId="31902D75" w14:textId="62247E61" w:rsidR="001F0660" w:rsidRPr="004C7B9C" w:rsidRDefault="57F94E0B" w:rsidP="10FE2C8A">
            <w:pPr>
              <w:spacing w:after="240"/>
              <w:rPr>
                <w:color w:val="242729"/>
                <w:sz w:val="20"/>
              </w:rPr>
            </w:pPr>
            <w:r w:rsidRPr="10FE2C8A">
              <w:rPr>
                <w:color w:val="242729"/>
                <w:sz w:val="20"/>
              </w:rPr>
              <w:t xml:space="preserve">The account using which the deployment will happen should have </w:t>
            </w:r>
            <w:r w:rsidR="7B536F44" w:rsidRPr="10FE2C8A">
              <w:rPr>
                <w:color w:val="242729"/>
                <w:sz w:val="20"/>
              </w:rPr>
              <w:t>privilege</w:t>
            </w:r>
            <w:r w:rsidRPr="10FE2C8A">
              <w:rPr>
                <w:color w:val="242729"/>
                <w:sz w:val="20"/>
              </w:rPr>
              <w:t xml:space="preserve"> to grant permissions</w:t>
            </w:r>
          </w:p>
        </w:tc>
      </w:tr>
      <w:tr w:rsidR="001F0660" w14:paraId="180FC14D" w14:textId="77777777" w:rsidTr="10FE2C8A">
        <w:tc>
          <w:tcPr>
            <w:tcW w:w="2584" w:type="dxa"/>
          </w:tcPr>
          <w:p w14:paraId="1B2BDE67" w14:textId="53C08628" w:rsidR="001F0660" w:rsidRPr="004C7B9C" w:rsidRDefault="001F0660" w:rsidP="001F0660">
            <w:pPr>
              <w:spacing w:after="240"/>
              <w:rPr>
                <w:color w:val="242729"/>
                <w:sz w:val="20"/>
              </w:rPr>
            </w:pPr>
          </w:p>
        </w:tc>
        <w:tc>
          <w:tcPr>
            <w:tcW w:w="3262" w:type="dxa"/>
          </w:tcPr>
          <w:p w14:paraId="7CFFCD50" w14:textId="1B352583" w:rsidR="001F0660" w:rsidRPr="004C7B9C" w:rsidRDefault="57F94E0B" w:rsidP="10FE2C8A">
            <w:pPr>
              <w:spacing w:after="240"/>
              <w:rPr>
                <w:color w:val="242729"/>
                <w:sz w:val="20"/>
              </w:rPr>
            </w:pPr>
            <w:r w:rsidRPr="10FE2C8A">
              <w:rPr>
                <w:color w:val="242729"/>
                <w:sz w:val="20"/>
              </w:rPr>
              <w:t>Grant\</w:t>
            </w:r>
            <w:r w:rsidR="68E370C6" w:rsidRPr="10FE2C8A">
              <w:rPr>
                <w:color w:val="242729"/>
                <w:sz w:val="20"/>
              </w:rPr>
              <w:t>Revoke</w:t>
            </w:r>
            <w:r w:rsidRPr="10FE2C8A">
              <w:rPr>
                <w:color w:val="242729"/>
                <w:sz w:val="20"/>
              </w:rPr>
              <w:t xml:space="preserve"> application role to a </w:t>
            </w:r>
            <w:r w:rsidR="11DA8452" w:rsidRPr="10FE2C8A">
              <w:rPr>
                <w:color w:val="242729"/>
                <w:sz w:val="20"/>
              </w:rPr>
              <w:t>user. *</w:t>
            </w:r>
          </w:p>
        </w:tc>
        <w:tc>
          <w:tcPr>
            <w:tcW w:w="4946" w:type="dxa"/>
          </w:tcPr>
          <w:p w14:paraId="7C74633B" w14:textId="2682665E" w:rsidR="001F0660" w:rsidRPr="004C7B9C" w:rsidRDefault="57F94E0B" w:rsidP="10FE2C8A">
            <w:pPr>
              <w:spacing w:after="240"/>
              <w:rPr>
                <w:color w:val="242729"/>
                <w:sz w:val="20"/>
              </w:rPr>
            </w:pPr>
            <w:r w:rsidRPr="10FE2C8A">
              <w:rPr>
                <w:color w:val="242729"/>
                <w:sz w:val="20"/>
              </w:rPr>
              <w:t xml:space="preserve">The account using which the deployment will happen should have </w:t>
            </w:r>
            <w:r w:rsidR="5E69863A" w:rsidRPr="10FE2C8A">
              <w:rPr>
                <w:color w:val="242729"/>
                <w:sz w:val="20"/>
              </w:rPr>
              <w:t>privilege</w:t>
            </w:r>
            <w:r w:rsidRPr="10FE2C8A">
              <w:rPr>
                <w:color w:val="242729"/>
                <w:sz w:val="20"/>
              </w:rPr>
              <w:t xml:space="preserve"> to grant permissions</w:t>
            </w:r>
          </w:p>
        </w:tc>
      </w:tr>
      <w:tr w:rsidR="001F0660" w14:paraId="239D0BA5" w14:textId="77777777" w:rsidTr="10FE2C8A">
        <w:tc>
          <w:tcPr>
            <w:tcW w:w="2584" w:type="dxa"/>
          </w:tcPr>
          <w:p w14:paraId="4FEA4DA7" w14:textId="150A9770" w:rsidR="001F0660" w:rsidRPr="004C7B9C" w:rsidRDefault="001F0660" w:rsidP="001F0660">
            <w:pPr>
              <w:spacing w:after="240"/>
              <w:rPr>
                <w:color w:val="242729"/>
                <w:sz w:val="20"/>
              </w:rPr>
            </w:pPr>
          </w:p>
        </w:tc>
        <w:tc>
          <w:tcPr>
            <w:tcW w:w="3262" w:type="dxa"/>
          </w:tcPr>
          <w:p w14:paraId="6AB1D17D" w14:textId="57C416A3" w:rsidR="001F0660" w:rsidRPr="004C7B9C" w:rsidRDefault="001F0660" w:rsidP="00343D2C">
            <w:pPr>
              <w:spacing w:after="240"/>
              <w:rPr>
                <w:color w:val="242729"/>
                <w:sz w:val="20"/>
              </w:rPr>
            </w:pPr>
            <w:r w:rsidRPr="004C7B9C">
              <w:rPr>
                <w:color w:val="242729"/>
                <w:sz w:val="20"/>
              </w:rPr>
              <w:t>Alter</w:t>
            </w:r>
            <w:r w:rsidR="00343D2C" w:rsidRPr="004C7B9C">
              <w:rPr>
                <w:color w:val="242729"/>
                <w:sz w:val="20"/>
              </w:rPr>
              <w:t xml:space="preserve"> R</w:t>
            </w:r>
            <w:r w:rsidRPr="004C7B9C">
              <w:rPr>
                <w:color w:val="242729"/>
                <w:sz w:val="20"/>
              </w:rPr>
              <w:t>oles</w:t>
            </w:r>
          </w:p>
        </w:tc>
        <w:tc>
          <w:tcPr>
            <w:tcW w:w="4946" w:type="dxa"/>
          </w:tcPr>
          <w:p w14:paraId="42BE8FBD" w14:textId="21E28091" w:rsidR="001F0660" w:rsidRPr="004C7B9C" w:rsidRDefault="57F94E0B" w:rsidP="10FE2C8A">
            <w:pPr>
              <w:spacing w:after="240"/>
              <w:rPr>
                <w:color w:val="242729"/>
                <w:sz w:val="20"/>
              </w:rPr>
            </w:pPr>
            <w:r w:rsidRPr="10FE2C8A">
              <w:rPr>
                <w:color w:val="242729"/>
                <w:sz w:val="20"/>
              </w:rPr>
              <w:t xml:space="preserve">These are </w:t>
            </w:r>
            <w:r w:rsidR="482FABB9" w:rsidRPr="10FE2C8A">
              <w:rPr>
                <w:color w:val="242729"/>
                <w:sz w:val="20"/>
              </w:rPr>
              <w:t>application-based</w:t>
            </w:r>
            <w:r w:rsidRPr="10FE2C8A">
              <w:rPr>
                <w:color w:val="242729"/>
                <w:sz w:val="20"/>
              </w:rPr>
              <w:t xml:space="preserve"> database level roles.</w:t>
            </w:r>
          </w:p>
        </w:tc>
      </w:tr>
    </w:tbl>
    <w:p w14:paraId="081D2027" w14:textId="606730F6" w:rsidR="00526387" w:rsidRDefault="00526387" w:rsidP="006F30C0">
      <w:pPr>
        <w:spacing w:after="240"/>
        <w:rPr>
          <w:color w:val="242729"/>
          <w:sz w:val="23"/>
          <w:szCs w:val="23"/>
        </w:rPr>
      </w:pPr>
    </w:p>
    <w:p w14:paraId="71CE416E" w14:textId="07AD86BB" w:rsidR="00526387" w:rsidRDefault="00DB66A2" w:rsidP="00731BB8">
      <w:pPr>
        <w:pStyle w:val="Heading3"/>
      </w:pPr>
      <w:r>
        <w:t>Restricted Actions</w:t>
      </w:r>
    </w:p>
    <w:tbl>
      <w:tblPr>
        <w:tblStyle w:val="TableGrid"/>
        <w:tblW w:w="0" w:type="auto"/>
        <w:tblLook w:val="04A0" w:firstRow="1" w:lastRow="0" w:firstColumn="1" w:lastColumn="0" w:noHBand="0" w:noVBand="1"/>
      </w:tblPr>
      <w:tblGrid>
        <w:gridCol w:w="2754"/>
        <w:gridCol w:w="2574"/>
        <w:gridCol w:w="5400"/>
      </w:tblGrid>
      <w:tr w:rsidR="00DE33EF" w14:paraId="7CCC389A" w14:textId="77777777" w:rsidTr="10FE2C8A">
        <w:tc>
          <w:tcPr>
            <w:tcW w:w="2754" w:type="dxa"/>
            <w:shd w:val="clear" w:color="auto" w:fill="A6A6A6" w:themeFill="background1" w:themeFillShade="A6"/>
          </w:tcPr>
          <w:p w14:paraId="36AEBCAA" w14:textId="77777777" w:rsidR="00DE33EF" w:rsidRPr="009E3650" w:rsidRDefault="00DE33EF" w:rsidP="000B0EE5">
            <w:pPr>
              <w:spacing w:after="240"/>
              <w:rPr>
                <w:b/>
                <w:color w:val="242729"/>
                <w:sz w:val="20"/>
              </w:rPr>
            </w:pPr>
            <w:r w:rsidRPr="009E3650">
              <w:rPr>
                <w:b/>
                <w:color w:val="242729"/>
                <w:sz w:val="20"/>
              </w:rPr>
              <w:t>Category</w:t>
            </w:r>
          </w:p>
        </w:tc>
        <w:tc>
          <w:tcPr>
            <w:tcW w:w="2574" w:type="dxa"/>
            <w:shd w:val="clear" w:color="auto" w:fill="A6A6A6" w:themeFill="background1" w:themeFillShade="A6"/>
          </w:tcPr>
          <w:p w14:paraId="68889388" w14:textId="77777777" w:rsidR="00DE33EF" w:rsidRPr="009E3650" w:rsidRDefault="00DE33EF" w:rsidP="000B0EE5">
            <w:pPr>
              <w:spacing w:after="240"/>
              <w:rPr>
                <w:b/>
                <w:color w:val="242729"/>
                <w:sz w:val="20"/>
              </w:rPr>
            </w:pPr>
            <w:r w:rsidRPr="009E3650">
              <w:rPr>
                <w:b/>
                <w:color w:val="242729"/>
                <w:sz w:val="20"/>
              </w:rPr>
              <w:t>Action</w:t>
            </w:r>
          </w:p>
        </w:tc>
        <w:tc>
          <w:tcPr>
            <w:tcW w:w="5400" w:type="dxa"/>
            <w:shd w:val="clear" w:color="auto" w:fill="A6A6A6" w:themeFill="background1" w:themeFillShade="A6"/>
          </w:tcPr>
          <w:p w14:paraId="5A90B713" w14:textId="77777777" w:rsidR="00DE33EF" w:rsidRPr="009E3650" w:rsidRDefault="00DE33EF" w:rsidP="000B0EE5">
            <w:pPr>
              <w:spacing w:after="240"/>
              <w:rPr>
                <w:b/>
                <w:color w:val="242729"/>
                <w:sz w:val="20"/>
              </w:rPr>
            </w:pPr>
            <w:r w:rsidRPr="009E3650">
              <w:rPr>
                <w:b/>
                <w:color w:val="242729"/>
                <w:sz w:val="20"/>
              </w:rPr>
              <w:t>Comments</w:t>
            </w:r>
          </w:p>
        </w:tc>
      </w:tr>
      <w:tr w:rsidR="00DE33EF" w14:paraId="3F8D7F36" w14:textId="77777777" w:rsidTr="10FE2C8A">
        <w:tc>
          <w:tcPr>
            <w:tcW w:w="2754" w:type="dxa"/>
          </w:tcPr>
          <w:p w14:paraId="41A470F1" w14:textId="34B22CBA" w:rsidR="00DE33EF" w:rsidRPr="00DC2CD8" w:rsidRDefault="00DE33EF" w:rsidP="000B0EE5">
            <w:pPr>
              <w:spacing w:after="240"/>
              <w:rPr>
                <w:b/>
                <w:color w:val="242729"/>
                <w:sz w:val="20"/>
              </w:rPr>
            </w:pPr>
            <w:r w:rsidRPr="00DC2CD8">
              <w:rPr>
                <w:b/>
                <w:color w:val="242729"/>
                <w:sz w:val="20"/>
              </w:rPr>
              <w:t>Infrastructure</w:t>
            </w:r>
            <w:r w:rsidR="00143CF1" w:rsidRPr="00DC2CD8">
              <w:rPr>
                <w:b/>
                <w:color w:val="242729"/>
                <w:sz w:val="20"/>
              </w:rPr>
              <w:t>\Database</w:t>
            </w:r>
          </w:p>
        </w:tc>
        <w:tc>
          <w:tcPr>
            <w:tcW w:w="2574" w:type="dxa"/>
          </w:tcPr>
          <w:p w14:paraId="5C8DB746" w14:textId="0D501A38" w:rsidR="00DE33EF" w:rsidRPr="00DC2CD8" w:rsidRDefault="009F6BB2" w:rsidP="00CF3C8A">
            <w:pPr>
              <w:spacing w:after="240"/>
              <w:rPr>
                <w:color w:val="242729"/>
                <w:sz w:val="20"/>
              </w:rPr>
            </w:pPr>
            <w:r w:rsidRPr="00DC2CD8">
              <w:rPr>
                <w:color w:val="242729"/>
                <w:sz w:val="20"/>
              </w:rPr>
              <w:t xml:space="preserve">Any Database </w:t>
            </w:r>
            <w:r w:rsidR="00DE33EF" w:rsidRPr="00DC2CD8">
              <w:rPr>
                <w:color w:val="242729"/>
                <w:sz w:val="20"/>
              </w:rPr>
              <w:t xml:space="preserve">Configuration </w:t>
            </w:r>
            <w:r w:rsidR="00CF3C8A" w:rsidRPr="00DC2CD8">
              <w:rPr>
                <w:color w:val="242729"/>
                <w:sz w:val="20"/>
              </w:rPr>
              <w:t>settings</w:t>
            </w:r>
          </w:p>
        </w:tc>
        <w:tc>
          <w:tcPr>
            <w:tcW w:w="5400" w:type="dxa"/>
          </w:tcPr>
          <w:p w14:paraId="43BCDD95" w14:textId="15EFBBF8" w:rsidR="00DE33EF" w:rsidRPr="00DC2CD8" w:rsidRDefault="00AA2360" w:rsidP="000B0EE5">
            <w:pPr>
              <w:spacing w:after="240"/>
              <w:rPr>
                <w:color w:val="242729"/>
                <w:sz w:val="20"/>
              </w:rPr>
            </w:pPr>
            <w:r w:rsidRPr="00DC2CD8">
              <w:rPr>
                <w:color w:val="242729"/>
                <w:sz w:val="20"/>
              </w:rPr>
              <w:t>For example: Alter System</w:t>
            </w:r>
          </w:p>
        </w:tc>
      </w:tr>
      <w:tr w:rsidR="00DE33EF" w14:paraId="61CCC1C1" w14:textId="77777777" w:rsidTr="10FE2C8A">
        <w:tc>
          <w:tcPr>
            <w:tcW w:w="2754" w:type="dxa"/>
          </w:tcPr>
          <w:p w14:paraId="32560B8A" w14:textId="77777777" w:rsidR="00DE33EF" w:rsidRPr="00DC2CD8" w:rsidRDefault="00DE33EF" w:rsidP="000B0EE5">
            <w:pPr>
              <w:spacing w:after="240"/>
              <w:rPr>
                <w:color w:val="242729"/>
                <w:sz w:val="20"/>
              </w:rPr>
            </w:pPr>
          </w:p>
        </w:tc>
        <w:tc>
          <w:tcPr>
            <w:tcW w:w="2574" w:type="dxa"/>
          </w:tcPr>
          <w:p w14:paraId="2A058D91" w14:textId="11553E45" w:rsidR="00DE33EF" w:rsidRPr="00DC2CD8" w:rsidRDefault="00E52473" w:rsidP="000B0EE5">
            <w:pPr>
              <w:spacing w:after="240"/>
              <w:rPr>
                <w:color w:val="242729"/>
                <w:sz w:val="20"/>
              </w:rPr>
            </w:pPr>
            <w:r w:rsidRPr="00DC2CD8">
              <w:rPr>
                <w:color w:val="242729"/>
                <w:sz w:val="20"/>
              </w:rPr>
              <w:t>Changes to</w:t>
            </w:r>
            <w:r w:rsidR="00EB48D9" w:rsidRPr="00DC2CD8">
              <w:rPr>
                <w:color w:val="242729"/>
                <w:sz w:val="20"/>
              </w:rPr>
              <w:t xml:space="preserve"> DB Link</w:t>
            </w:r>
          </w:p>
        </w:tc>
        <w:tc>
          <w:tcPr>
            <w:tcW w:w="5400" w:type="dxa"/>
          </w:tcPr>
          <w:p w14:paraId="3214C4C0" w14:textId="37F7318A" w:rsidR="00DE33EF" w:rsidRPr="00DC2CD8" w:rsidRDefault="00BA1491" w:rsidP="00BA1491">
            <w:pPr>
              <w:spacing w:after="240"/>
              <w:rPr>
                <w:color w:val="242729"/>
                <w:sz w:val="20"/>
              </w:rPr>
            </w:pPr>
            <w:r w:rsidRPr="00DC2CD8">
              <w:rPr>
                <w:color w:val="242729"/>
                <w:sz w:val="20"/>
              </w:rPr>
              <w:t>Create\Drop DB link</w:t>
            </w:r>
          </w:p>
        </w:tc>
      </w:tr>
      <w:tr w:rsidR="00EB7AB1" w14:paraId="5301F2B7" w14:textId="77777777" w:rsidTr="10FE2C8A">
        <w:tc>
          <w:tcPr>
            <w:tcW w:w="2754" w:type="dxa"/>
          </w:tcPr>
          <w:p w14:paraId="242908F1" w14:textId="77777777" w:rsidR="00EB7AB1" w:rsidRPr="00DC2CD8" w:rsidRDefault="00EB7AB1" w:rsidP="000B0EE5">
            <w:pPr>
              <w:spacing w:after="240"/>
              <w:rPr>
                <w:color w:val="242729"/>
                <w:sz w:val="20"/>
              </w:rPr>
            </w:pPr>
          </w:p>
        </w:tc>
        <w:tc>
          <w:tcPr>
            <w:tcW w:w="2574" w:type="dxa"/>
          </w:tcPr>
          <w:p w14:paraId="5548BE45" w14:textId="75451E56" w:rsidR="00EB7AB1" w:rsidRPr="00DC2CD8" w:rsidRDefault="00EB7AB1" w:rsidP="00EB7AB1">
            <w:pPr>
              <w:spacing w:after="240"/>
              <w:rPr>
                <w:color w:val="242729"/>
                <w:sz w:val="20"/>
              </w:rPr>
            </w:pPr>
            <w:r w:rsidRPr="00DC2CD8">
              <w:rPr>
                <w:color w:val="242729"/>
                <w:sz w:val="20"/>
              </w:rPr>
              <w:t>Logon Triggers</w:t>
            </w:r>
          </w:p>
        </w:tc>
        <w:tc>
          <w:tcPr>
            <w:tcW w:w="5400" w:type="dxa"/>
          </w:tcPr>
          <w:p w14:paraId="62B84A29" w14:textId="43C48ABB" w:rsidR="00EB7AB1" w:rsidRPr="00DC2CD8" w:rsidRDefault="002950DA" w:rsidP="000B0EE5">
            <w:pPr>
              <w:spacing w:after="240"/>
              <w:rPr>
                <w:color w:val="242729"/>
                <w:sz w:val="20"/>
              </w:rPr>
            </w:pPr>
            <w:r w:rsidRPr="00DC2CD8">
              <w:rPr>
                <w:color w:val="242729"/>
                <w:sz w:val="20"/>
              </w:rPr>
              <w:t>Requires higher level of access.</w:t>
            </w:r>
          </w:p>
        </w:tc>
      </w:tr>
      <w:tr w:rsidR="00DE33EF" w14:paraId="1E869428" w14:textId="77777777" w:rsidTr="10FE2C8A">
        <w:tc>
          <w:tcPr>
            <w:tcW w:w="2754" w:type="dxa"/>
          </w:tcPr>
          <w:p w14:paraId="0731F850" w14:textId="12E60166" w:rsidR="00DE33EF" w:rsidRPr="00DC2CD8" w:rsidRDefault="00DE33EF" w:rsidP="000B0EE5">
            <w:pPr>
              <w:spacing w:after="240"/>
              <w:rPr>
                <w:b/>
                <w:color w:val="242729"/>
                <w:sz w:val="20"/>
              </w:rPr>
            </w:pPr>
          </w:p>
        </w:tc>
        <w:tc>
          <w:tcPr>
            <w:tcW w:w="2574" w:type="dxa"/>
          </w:tcPr>
          <w:p w14:paraId="230FB775" w14:textId="0ABFCB0A" w:rsidR="00DE33EF" w:rsidRPr="00DC2CD8" w:rsidRDefault="00DE33EF" w:rsidP="00B5213E">
            <w:pPr>
              <w:spacing w:after="240"/>
              <w:rPr>
                <w:color w:val="242729"/>
                <w:sz w:val="20"/>
              </w:rPr>
            </w:pPr>
            <w:r w:rsidRPr="00DC2CD8">
              <w:rPr>
                <w:color w:val="242729"/>
                <w:sz w:val="20"/>
              </w:rPr>
              <w:t>Create\Drop Database</w:t>
            </w:r>
          </w:p>
        </w:tc>
        <w:tc>
          <w:tcPr>
            <w:tcW w:w="5400" w:type="dxa"/>
          </w:tcPr>
          <w:p w14:paraId="2CFDC54B" w14:textId="77777777" w:rsidR="00DE33EF" w:rsidRPr="00DC2CD8" w:rsidRDefault="00DE33EF" w:rsidP="000B0EE5">
            <w:pPr>
              <w:spacing w:after="240"/>
              <w:rPr>
                <w:color w:val="242729"/>
                <w:sz w:val="20"/>
              </w:rPr>
            </w:pPr>
          </w:p>
        </w:tc>
      </w:tr>
      <w:tr w:rsidR="00DE33EF" w14:paraId="717AC68E" w14:textId="77777777" w:rsidTr="10FE2C8A">
        <w:tc>
          <w:tcPr>
            <w:tcW w:w="2754" w:type="dxa"/>
          </w:tcPr>
          <w:p w14:paraId="1E2DF401" w14:textId="77777777" w:rsidR="00DE33EF" w:rsidRPr="00DC2CD8" w:rsidRDefault="00DE33EF" w:rsidP="000B0EE5">
            <w:pPr>
              <w:spacing w:after="240"/>
              <w:rPr>
                <w:color w:val="242729"/>
                <w:sz w:val="20"/>
              </w:rPr>
            </w:pPr>
          </w:p>
        </w:tc>
        <w:tc>
          <w:tcPr>
            <w:tcW w:w="2574" w:type="dxa"/>
          </w:tcPr>
          <w:p w14:paraId="63F67D3D" w14:textId="77777777" w:rsidR="00DE33EF" w:rsidRPr="00DC2CD8" w:rsidRDefault="00DE33EF" w:rsidP="000B0EE5">
            <w:pPr>
              <w:spacing w:after="240"/>
              <w:rPr>
                <w:color w:val="242729"/>
                <w:sz w:val="20"/>
              </w:rPr>
            </w:pPr>
            <w:r w:rsidRPr="00DC2CD8">
              <w:rPr>
                <w:sz w:val="20"/>
              </w:rPr>
              <w:t>Add files to a database</w:t>
            </w:r>
          </w:p>
        </w:tc>
        <w:tc>
          <w:tcPr>
            <w:tcW w:w="5400" w:type="dxa"/>
          </w:tcPr>
          <w:p w14:paraId="022F73D1" w14:textId="77777777" w:rsidR="00DE33EF" w:rsidRPr="00DC2CD8" w:rsidRDefault="00DE33EF" w:rsidP="000B0EE5">
            <w:pPr>
              <w:spacing w:after="240"/>
              <w:rPr>
                <w:color w:val="242729"/>
                <w:sz w:val="20"/>
              </w:rPr>
            </w:pPr>
          </w:p>
        </w:tc>
      </w:tr>
      <w:tr w:rsidR="00DE33EF" w14:paraId="0EB892CC" w14:textId="77777777" w:rsidTr="10FE2C8A">
        <w:tc>
          <w:tcPr>
            <w:tcW w:w="2754" w:type="dxa"/>
          </w:tcPr>
          <w:p w14:paraId="17D1071E" w14:textId="77777777" w:rsidR="00DE33EF" w:rsidRPr="00DC2CD8" w:rsidRDefault="00DE33EF" w:rsidP="000B0EE5">
            <w:pPr>
              <w:spacing w:after="240"/>
              <w:rPr>
                <w:color w:val="242729"/>
                <w:sz w:val="20"/>
              </w:rPr>
            </w:pPr>
          </w:p>
        </w:tc>
        <w:tc>
          <w:tcPr>
            <w:tcW w:w="2574" w:type="dxa"/>
          </w:tcPr>
          <w:p w14:paraId="490AB834" w14:textId="4B0C1341" w:rsidR="00DE33EF" w:rsidRPr="00DC2CD8" w:rsidRDefault="00DE33EF" w:rsidP="000B0EE5">
            <w:pPr>
              <w:spacing w:after="240"/>
              <w:rPr>
                <w:color w:val="242729"/>
                <w:sz w:val="20"/>
              </w:rPr>
            </w:pPr>
            <w:r w:rsidRPr="00DC2CD8">
              <w:rPr>
                <w:sz w:val="20"/>
              </w:rPr>
              <w:t>Backup Database</w:t>
            </w:r>
            <w:r w:rsidR="004A3F69" w:rsidRPr="00DC2CD8">
              <w:rPr>
                <w:sz w:val="20"/>
              </w:rPr>
              <w:t>\Log</w:t>
            </w:r>
          </w:p>
        </w:tc>
        <w:tc>
          <w:tcPr>
            <w:tcW w:w="5400" w:type="dxa"/>
          </w:tcPr>
          <w:p w14:paraId="3B498679" w14:textId="77777777" w:rsidR="00DE33EF" w:rsidRPr="00DC2CD8" w:rsidRDefault="00DE33EF" w:rsidP="000B0EE5">
            <w:pPr>
              <w:spacing w:after="240"/>
              <w:rPr>
                <w:color w:val="242729"/>
                <w:sz w:val="20"/>
              </w:rPr>
            </w:pPr>
          </w:p>
        </w:tc>
      </w:tr>
      <w:tr w:rsidR="00DE33EF" w14:paraId="3E05BBF7" w14:textId="77777777" w:rsidTr="10FE2C8A">
        <w:tc>
          <w:tcPr>
            <w:tcW w:w="2754" w:type="dxa"/>
          </w:tcPr>
          <w:p w14:paraId="59E4507C" w14:textId="77777777" w:rsidR="00DE33EF" w:rsidRPr="00DC2CD8" w:rsidRDefault="00DE33EF" w:rsidP="000B0EE5">
            <w:pPr>
              <w:spacing w:after="240"/>
              <w:rPr>
                <w:color w:val="242729"/>
                <w:sz w:val="20"/>
              </w:rPr>
            </w:pPr>
          </w:p>
        </w:tc>
        <w:tc>
          <w:tcPr>
            <w:tcW w:w="2574" w:type="dxa"/>
          </w:tcPr>
          <w:p w14:paraId="26F07D9D" w14:textId="32712ACE" w:rsidR="00DE33EF" w:rsidRPr="00DC2CD8" w:rsidRDefault="00DE33EF" w:rsidP="000B0EE5">
            <w:pPr>
              <w:spacing w:after="240"/>
              <w:rPr>
                <w:color w:val="242729"/>
                <w:sz w:val="20"/>
              </w:rPr>
            </w:pPr>
            <w:r w:rsidRPr="00DC2CD8">
              <w:rPr>
                <w:sz w:val="20"/>
              </w:rPr>
              <w:t>Restore Database</w:t>
            </w:r>
            <w:r w:rsidR="004A3F69" w:rsidRPr="00DC2CD8">
              <w:rPr>
                <w:sz w:val="20"/>
              </w:rPr>
              <w:t>\Log</w:t>
            </w:r>
          </w:p>
        </w:tc>
        <w:tc>
          <w:tcPr>
            <w:tcW w:w="5400" w:type="dxa"/>
          </w:tcPr>
          <w:p w14:paraId="730FBE55" w14:textId="77777777" w:rsidR="00DE33EF" w:rsidRPr="00DC2CD8" w:rsidRDefault="00DE33EF" w:rsidP="000B0EE5">
            <w:pPr>
              <w:spacing w:after="240"/>
              <w:rPr>
                <w:color w:val="242729"/>
                <w:sz w:val="20"/>
              </w:rPr>
            </w:pPr>
          </w:p>
        </w:tc>
      </w:tr>
      <w:tr w:rsidR="00295694" w14:paraId="33C37DC9" w14:textId="77777777" w:rsidTr="10FE2C8A">
        <w:tc>
          <w:tcPr>
            <w:tcW w:w="2754" w:type="dxa"/>
          </w:tcPr>
          <w:p w14:paraId="03E07AFD" w14:textId="6CB886DA" w:rsidR="00295694" w:rsidRPr="00DC2CD8" w:rsidRDefault="00295694" w:rsidP="000B0EE5">
            <w:pPr>
              <w:spacing w:after="240"/>
              <w:rPr>
                <w:b/>
                <w:color w:val="242729"/>
                <w:sz w:val="20"/>
              </w:rPr>
            </w:pPr>
            <w:r w:rsidRPr="00DC2CD8">
              <w:rPr>
                <w:b/>
                <w:color w:val="242729"/>
                <w:sz w:val="20"/>
              </w:rPr>
              <w:t>DDL</w:t>
            </w:r>
          </w:p>
        </w:tc>
        <w:tc>
          <w:tcPr>
            <w:tcW w:w="2574" w:type="dxa"/>
          </w:tcPr>
          <w:p w14:paraId="55DB0065" w14:textId="55DED4FC" w:rsidR="00295694" w:rsidRPr="00DC2CD8" w:rsidRDefault="00295694" w:rsidP="000B0EE5">
            <w:pPr>
              <w:spacing w:after="240"/>
              <w:rPr>
                <w:sz w:val="20"/>
              </w:rPr>
            </w:pPr>
            <w:r w:rsidRPr="00DC2CD8">
              <w:rPr>
                <w:sz w:val="20"/>
              </w:rPr>
              <w:t>Drop Java</w:t>
            </w:r>
          </w:p>
        </w:tc>
        <w:tc>
          <w:tcPr>
            <w:tcW w:w="5400" w:type="dxa"/>
          </w:tcPr>
          <w:p w14:paraId="4DAAFD47" w14:textId="77777777" w:rsidR="00295694" w:rsidRPr="00DC2CD8" w:rsidRDefault="00295694" w:rsidP="000B0EE5">
            <w:pPr>
              <w:spacing w:after="240"/>
              <w:rPr>
                <w:color w:val="242729"/>
                <w:sz w:val="20"/>
              </w:rPr>
            </w:pPr>
          </w:p>
        </w:tc>
      </w:tr>
      <w:tr w:rsidR="00251EE2" w14:paraId="65FF0DF9" w14:textId="77777777" w:rsidTr="10FE2C8A">
        <w:tc>
          <w:tcPr>
            <w:tcW w:w="2754" w:type="dxa"/>
          </w:tcPr>
          <w:p w14:paraId="11118891" w14:textId="0B99DAAF" w:rsidR="00251EE2" w:rsidRPr="000D5CCF" w:rsidRDefault="00251EE2" w:rsidP="10FE2C8A">
            <w:pPr>
              <w:spacing w:after="240"/>
              <w:rPr>
                <w:b/>
                <w:bCs/>
                <w:color w:val="242729"/>
                <w:sz w:val="20"/>
              </w:rPr>
            </w:pPr>
            <w:r w:rsidRPr="10FE2C8A">
              <w:rPr>
                <w:b/>
                <w:bCs/>
                <w:color w:val="242729"/>
                <w:sz w:val="20"/>
              </w:rPr>
              <w:t>DML</w:t>
            </w:r>
          </w:p>
        </w:tc>
        <w:tc>
          <w:tcPr>
            <w:tcW w:w="2574" w:type="dxa"/>
          </w:tcPr>
          <w:p w14:paraId="68B0CE48" w14:textId="3FD87308" w:rsidR="00251EE2" w:rsidRPr="000D5CCF" w:rsidRDefault="00251EE2" w:rsidP="10FE2C8A">
            <w:pPr>
              <w:spacing w:after="240"/>
              <w:rPr>
                <w:sz w:val="20"/>
              </w:rPr>
            </w:pPr>
            <w:r w:rsidRPr="10FE2C8A">
              <w:rPr>
                <w:sz w:val="20"/>
              </w:rPr>
              <w:t>Select Statement</w:t>
            </w:r>
          </w:p>
        </w:tc>
        <w:tc>
          <w:tcPr>
            <w:tcW w:w="5400" w:type="dxa"/>
          </w:tcPr>
          <w:p w14:paraId="7A9ABAE8" w14:textId="6BEDF573" w:rsidR="000D5CCF" w:rsidRPr="000D5CCF" w:rsidRDefault="44F631AB" w:rsidP="10FE2C8A">
            <w:pPr>
              <w:spacing w:line="240" w:lineRule="auto"/>
              <w:jc w:val="both"/>
              <w:rPr>
                <w:color w:val="242729"/>
                <w:sz w:val="23"/>
                <w:szCs w:val="23"/>
              </w:rPr>
            </w:pPr>
            <w:r w:rsidRPr="10FE2C8A">
              <w:rPr>
                <w:color w:val="242729"/>
                <w:sz w:val="23"/>
                <w:szCs w:val="23"/>
              </w:rPr>
              <w:t>Extracting data via SELECT</w:t>
            </w:r>
            <w:r w:rsidR="7D010904" w:rsidRPr="10FE2C8A">
              <w:rPr>
                <w:color w:val="242729"/>
                <w:sz w:val="23"/>
                <w:szCs w:val="23"/>
              </w:rPr>
              <w:t xml:space="preserve"> </w:t>
            </w:r>
            <w:r w:rsidRPr="10FE2C8A">
              <w:rPr>
                <w:color w:val="242729"/>
                <w:sz w:val="23"/>
                <w:szCs w:val="23"/>
              </w:rPr>
              <w:t xml:space="preserve">statement without a supporting statement which is using that </w:t>
            </w:r>
            <w:r w:rsidR="50115FC5" w:rsidRPr="10FE2C8A">
              <w:rPr>
                <w:color w:val="242729"/>
                <w:sz w:val="23"/>
                <w:szCs w:val="23"/>
              </w:rPr>
              <w:t>data.</w:t>
            </w:r>
          </w:p>
          <w:p w14:paraId="61E6956B" w14:textId="6351601D" w:rsidR="00251EE2" w:rsidRPr="000D5CCF" w:rsidRDefault="44F631AB" w:rsidP="10FE2C8A">
            <w:pPr>
              <w:spacing w:after="240"/>
              <w:rPr>
                <w:color w:val="242729"/>
                <w:sz w:val="20"/>
              </w:rPr>
            </w:pPr>
            <w:r w:rsidRPr="10FE2C8A">
              <w:rPr>
                <w:color w:val="242729"/>
                <w:sz w:val="20"/>
              </w:rPr>
              <w:t>*Refer to Section 2 Assumption</w:t>
            </w:r>
          </w:p>
        </w:tc>
      </w:tr>
      <w:tr w:rsidR="00B24CD3" w14:paraId="4232D5FD" w14:textId="77777777" w:rsidTr="10FE2C8A">
        <w:tc>
          <w:tcPr>
            <w:tcW w:w="2754" w:type="dxa"/>
          </w:tcPr>
          <w:p w14:paraId="7951010E" w14:textId="4E605AB9" w:rsidR="00B24CD3" w:rsidRPr="00DC2CD8" w:rsidRDefault="00B24CD3" w:rsidP="00B24CD3">
            <w:pPr>
              <w:spacing w:after="240"/>
              <w:rPr>
                <w:b/>
                <w:color w:val="242729"/>
                <w:sz w:val="20"/>
              </w:rPr>
            </w:pPr>
            <w:r w:rsidRPr="00DC2CD8">
              <w:rPr>
                <w:b/>
                <w:color w:val="242729"/>
                <w:sz w:val="20"/>
              </w:rPr>
              <w:t>DCL</w:t>
            </w:r>
          </w:p>
        </w:tc>
        <w:tc>
          <w:tcPr>
            <w:tcW w:w="2574" w:type="dxa"/>
          </w:tcPr>
          <w:p w14:paraId="33A26D5F" w14:textId="389C1E4E" w:rsidR="00B24CD3" w:rsidRPr="00DC2CD8" w:rsidRDefault="00B24CD3" w:rsidP="00B24CD3">
            <w:pPr>
              <w:spacing w:after="240"/>
              <w:rPr>
                <w:color w:val="242729"/>
                <w:sz w:val="20"/>
              </w:rPr>
            </w:pPr>
            <w:r w:rsidRPr="00DC2CD8">
              <w:rPr>
                <w:sz w:val="20"/>
              </w:rPr>
              <w:t>Create\Alter\Drop Users</w:t>
            </w:r>
          </w:p>
        </w:tc>
        <w:tc>
          <w:tcPr>
            <w:tcW w:w="5400" w:type="dxa"/>
          </w:tcPr>
          <w:p w14:paraId="794AB5F1" w14:textId="77777777" w:rsidR="00B24CD3" w:rsidRPr="00DC2CD8" w:rsidRDefault="00B24CD3" w:rsidP="00B24CD3">
            <w:pPr>
              <w:spacing w:after="240"/>
              <w:rPr>
                <w:color w:val="242729"/>
                <w:sz w:val="20"/>
              </w:rPr>
            </w:pPr>
          </w:p>
        </w:tc>
      </w:tr>
      <w:tr w:rsidR="00B24CD3" w14:paraId="73320392" w14:textId="77777777" w:rsidTr="10FE2C8A">
        <w:tc>
          <w:tcPr>
            <w:tcW w:w="2754" w:type="dxa"/>
          </w:tcPr>
          <w:p w14:paraId="33481311" w14:textId="77777777" w:rsidR="00B24CD3" w:rsidRPr="00DC2CD8" w:rsidRDefault="00B24CD3" w:rsidP="00B24CD3">
            <w:pPr>
              <w:spacing w:after="240"/>
              <w:rPr>
                <w:color w:val="242729"/>
                <w:sz w:val="20"/>
              </w:rPr>
            </w:pPr>
          </w:p>
        </w:tc>
        <w:tc>
          <w:tcPr>
            <w:tcW w:w="2574" w:type="dxa"/>
          </w:tcPr>
          <w:p w14:paraId="6F1049F1" w14:textId="3B74D90C" w:rsidR="00B24CD3" w:rsidRPr="00DC2CD8" w:rsidRDefault="00B24CD3" w:rsidP="003B0141">
            <w:pPr>
              <w:spacing w:after="240"/>
              <w:rPr>
                <w:color w:val="242729"/>
                <w:sz w:val="20"/>
              </w:rPr>
            </w:pPr>
            <w:r w:rsidRPr="00DC2CD8">
              <w:rPr>
                <w:sz w:val="20"/>
              </w:rPr>
              <w:t>Create\Drop Roles</w:t>
            </w:r>
          </w:p>
        </w:tc>
        <w:tc>
          <w:tcPr>
            <w:tcW w:w="5400" w:type="dxa"/>
          </w:tcPr>
          <w:p w14:paraId="5EF1896D" w14:textId="77777777" w:rsidR="00B24CD3" w:rsidRPr="00DC2CD8" w:rsidRDefault="00B24CD3" w:rsidP="00B24CD3">
            <w:pPr>
              <w:spacing w:after="240"/>
              <w:rPr>
                <w:color w:val="242729"/>
                <w:sz w:val="20"/>
              </w:rPr>
            </w:pPr>
          </w:p>
        </w:tc>
      </w:tr>
      <w:tr w:rsidR="00540743" w14:paraId="44902949" w14:textId="77777777" w:rsidTr="10FE2C8A">
        <w:tc>
          <w:tcPr>
            <w:tcW w:w="2754" w:type="dxa"/>
          </w:tcPr>
          <w:p w14:paraId="352A03B5" w14:textId="77777777" w:rsidR="00540743" w:rsidRPr="00DC2CD8" w:rsidRDefault="00540743" w:rsidP="00B24CD3">
            <w:pPr>
              <w:spacing w:after="240"/>
              <w:rPr>
                <w:color w:val="242729"/>
                <w:sz w:val="20"/>
              </w:rPr>
            </w:pPr>
          </w:p>
        </w:tc>
        <w:tc>
          <w:tcPr>
            <w:tcW w:w="2574" w:type="dxa"/>
          </w:tcPr>
          <w:p w14:paraId="27DD1816" w14:textId="5D8067A9" w:rsidR="00540743" w:rsidRPr="00DC2CD8" w:rsidRDefault="00540743" w:rsidP="003B0141">
            <w:pPr>
              <w:spacing w:after="240"/>
              <w:rPr>
                <w:sz w:val="20"/>
              </w:rPr>
            </w:pPr>
            <w:r w:rsidRPr="00DC2CD8">
              <w:rPr>
                <w:sz w:val="20"/>
              </w:rPr>
              <w:t>Create Any</w:t>
            </w:r>
            <w:r w:rsidR="00E13CA2" w:rsidRPr="00DC2CD8">
              <w:rPr>
                <w:sz w:val="20"/>
              </w:rPr>
              <w:t>*</w:t>
            </w:r>
          </w:p>
        </w:tc>
        <w:tc>
          <w:tcPr>
            <w:tcW w:w="5400" w:type="dxa"/>
          </w:tcPr>
          <w:p w14:paraId="67F1DBF5" w14:textId="49F9E286" w:rsidR="00540743" w:rsidRPr="00DC2CD8" w:rsidRDefault="00542E9A" w:rsidP="00542E9A">
            <w:pPr>
              <w:spacing w:after="240"/>
              <w:rPr>
                <w:color w:val="242729"/>
                <w:sz w:val="20"/>
              </w:rPr>
            </w:pPr>
            <w:r w:rsidRPr="00DC2CD8">
              <w:rPr>
                <w:color w:val="242729"/>
                <w:sz w:val="20"/>
              </w:rPr>
              <w:t>Example: Create Any Index, Create Any Procedure etc.</w:t>
            </w:r>
          </w:p>
        </w:tc>
      </w:tr>
    </w:tbl>
    <w:p w14:paraId="764B47B4" w14:textId="3F60F7F5" w:rsidR="00DC23E6" w:rsidRDefault="00DC23E6" w:rsidP="006F30C0">
      <w:pPr>
        <w:spacing w:after="240"/>
        <w:rPr>
          <w:color w:val="242729"/>
          <w:sz w:val="23"/>
          <w:szCs w:val="23"/>
        </w:rPr>
      </w:pPr>
    </w:p>
    <w:p w14:paraId="35360B8B" w14:textId="30A24DBB" w:rsidR="00526387" w:rsidRDefault="00526387" w:rsidP="00D51A6E">
      <w:pPr>
        <w:pStyle w:val="Heading2"/>
      </w:pPr>
      <w:bookmarkStart w:id="154" w:name="_Toc82607640"/>
      <w:r>
        <w:t>MS SQL Server</w:t>
      </w:r>
      <w:bookmarkEnd w:id="154"/>
    </w:p>
    <w:p w14:paraId="5D8CD181" w14:textId="668FC3CC" w:rsidR="00D51A6E" w:rsidRDefault="00D51A6E" w:rsidP="00D51A6E"/>
    <w:p w14:paraId="5610EB94" w14:textId="77777777" w:rsidR="00C923BA" w:rsidRDefault="00C923BA" w:rsidP="00D51A6E"/>
    <w:p w14:paraId="3457578E" w14:textId="018A765B" w:rsidR="00D51A6E" w:rsidRDefault="00D51A6E" w:rsidP="00D51A6E">
      <w:pPr>
        <w:pStyle w:val="Heading3"/>
      </w:pPr>
      <w:r>
        <w:t>Approved Actions</w:t>
      </w:r>
    </w:p>
    <w:p w14:paraId="37EB2B65" w14:textId="5714DDC0" w:rsidR="00354145" w:rsidRDefault="00354145" w:rsidP="00354145"/>
    <w:tbl>
      <w:tblPr>
        <w:tblStyle w:val="TableGrid"/>
        <w:tblW w:w="0" w:type="auto"/>
        <w:tblLook w:val="04A0" w:firstRow="1" w:lastRow="0" w:firstColumn="1" w:lastColumn="0" w:noHBand="0" w:noVBand="1"/>
      </w:tblPr>
      <w:tblGrid>
        <w:gridCol w:w="2706"/>
        <w:gridCol w:w="2760"/>
        <w:gridCol w:w="5326"/>
      </w:tblGrid>
      <w:tr w:rsidR="00354145" w14:paraId="5E8FF69D" w14:textId="77777777" w:rsidTr="000C0664">
        <w:tc>
          <w:tcPr>
            <w:tcW w:w="2706" w:type="dxa"/>
            <w:shd w:val="clear" w:color="auto" w:fill="A6A6A6" w:themeFill="background1" w:themeFillShade="A6"/>
          </w:tcPr>
          <w:p w14:paraId="5B0CBAE2" w14:textId="77777777" w:rsidR="00354145" w:rsidRPr="009E3650" w:rsidRDefault="00354145" w:rsidP="000B0EE5">
            <w:pPr>
              <w:spacing w:after="240"/>
              <w:rPr>
                <w:b/>
                <w:color w:val="242729"/>
                <w:sz w:val="20"/>
              </w:rPr>
            </w:pPr>
            <w:r w:rsidRPr="009E3650">
              <w:rPr>
                <w:b/>
                <w:color w:val="242729"/>
                <w:sz w:val="20"/>
              </w:rPr>
              <w:t>Category</w:t>
            </w:r>
          </w:p>
        </w:tc>
        <w:tc>
          <w:tcPr>
            <w:tcW w:w="2760" w:type="dxa"/>
            <w:shd w:val="clear" w:color="auto" w:fill="A6A6A6" w:themeFill="background1" w:themeFillShade="A6"/>
          </w:tcPr>
          <w:p w14:paraId="126A51D0" w14:textId="77777777" w:rsidR="00354145" w:rsidRPr="009E3650" w:rsidRDefault="00354145" w:rsidP="000B0EE5">
            <w:pPr>
              <w:spacing w:after="240"/>
              <w:rPr>
                <w:b/>
                <w:color w:val="242729"/>
                <w:sz w:val="20"/>
              </w:rPr>
            </w:pPr>
            <w:r w:rsidRPr="009E3650">
              <w:rPr>
                <w:b/>
                <w:color w:val="242729"/>
                <w:sz w:val="20"/>
              </w:rPr>
              <w:t>Action</w:t>
            </w:r>
          </w:p>
        </w:tc>
        <w:tc>
          <w:tcPr>
            <w:tcW w:w="5326" w:type="dxa"/>
            <w:shd w:val="clear" w:color="auto" w:fill="A6A6A6" w:themeFill="background1" w:themeFillShade="A6"/>
          </w:tcPr>
          <w:p w14:paraId="13D146A5" w14:textId="77777777" w:rsidR="00354145" w:rsidRPr="009E3650" w:rsidRDefault="00354145" w:rsidP="000B0EE5">
            <w:pPr>
              <w:spacing w:after="240"/>
              <w:rPr>
                <w:b/>
                <w:color w:val="242729"/>
                <w:sz w:val="20"/>
              </w:rPr>
            </w:pPr>
            <w:r w:rsidRPr="009E3650">
              <w:rPr>
                <w:b/>
                <w:color w:val="242729"/>
                <w:sz w:val="20"/>
              </w:rPr>
              <w:t>Comments</w:t>
            </w:r>
          </w:p>
        </w:tc>
      </w:tr>
      <w:tr w:rsidR="00354145" w14:paraId="45FFE113" w14:textId="77777777" w:rsidTr="000C0664">
        <w:tc>
          <w:tcPr>
            <w:tcW w:w="2706" w:type="dxa"/>
          </w:tcPr>
          <w:p w14:paraId="53F4DA99" w14:textId="77777777" w:rsidR="00354145" w:rsidRPr="00DC2CD8" w:rsidRDefault="00354145" w:rsidP="000B0EE5">
            <w:pPr>
              <w:spacing w:after="240"/>
              <w:rPr>
                <w:b/>
                <w:color w:val="242729"/>
                <w:sz w:val="20"/>
              </w:rPr>
            </w:pPr>
            <w:r w:rsidRPr="00DC2CD8">
              <w:rPr>
                <w:b/>
                <w:color w:val="242729"/>
                <w:sz w:val="20"/>
              </w:rPr>
              <w:t>DDL - User DB Objects</w:t>
            </w:r>
          </w:p>
        </w:tc>
        <w:tc>
          <w:tcPr>
            <w:tcW w:w="2760" w:type="dxa"/>
          </w:tcPr>
          <w:p w14:paraId="7372F932" w14:textId="75DACEAB" w:rsidR="00354145" w:rsidRPr="00DC2CD8" w:rsidRDefault="00354145" w:rsidP="000B0EE5">
            <w:pPr>
              <w:spacing w:after="240"/>
              <w:rPr>
                <w:color w:val="242729"/>
                <w:sz w:val="20"/>
              </w:rPr>
            </w:pPr>
            <w:r w:rsidRPr="00DC2CD8">
              <w:rPr>
                <w:color w:val="242729"/>
                <w:sz w:val="20"/>
              </w:rPr>
              <w:t>Create\alter\drop</w:t>
            </w:r>
            <w:r w:rsidR="00F91FDC" w:rsidRPr="00DC2CD8">
              <w:rPr>
                <w:color w:val="242729"/>
                <w:sz w:val="20"/>
              </w:rPr>
              <w:t>\Rename</w:t>
            </w:r>
            <w:r w:rsidRPr="00DC2CD8">
              <w:rPr>
                <w:color w:val="242729"/>
                <w:sz w:val="20"/>
              </w:rPr>
              <w:t xml:space="preserve"> table</w:t>
            </w:r>
          </w:p>
        </w:tc>
        <w:tc>
          <w:tcPr>
            <w:tcW w:w="5326" w:type="dxa"/>
          </w:tcPr>
          <w:p w14:paraId="1CCED64C" w14:textId="2C1CBFC8" w:rsidR="00354145" w:rsidRPr="00DC2CD8" w:rsidRDefault="00F55F2B" w:rsidP="000B0EE5">
            <w:pPr>
              <w:spacing w:after="240"/>
              <w:rPr>
                <w:color w:val="242729"/>
                <w:sz w:val="20"/>
              </w:rPr>
            </w:pPr>
            <w:r w:rsidRPr="00DC2CD8">
              <w:rPr>
                <w:color w:val="242729"/>
                <w:sz w:val="20"/>
              </w:rPr>
              <w:t xml:space="preserve">The user will need to be added to </w:t>
            </w:r>
            <w:r w:rsidRPr="00DC2CD8">
              <w:rPr>
                <w:color w:val="242729"/>
                <w:sz w:val="20"/>
                <w:shd w:val="clear" w:color="auto" w:fill="E4E6E8"/>
              </w:rPr>
              <w:t xml:space="preserve">db_ddladmin </w:t>
            </w:r>
            <w:r w:rsidRPr="00DC2CD8">
              <w:rPr>
                <w:color w:val="242729"/>
                <w:sz w:val="20"/>
              </w:rPr>
              <w:t>fixed database role.</w:t>
            </w:r>
          </w:p>
        </w:tc>
      </w:tr>
      <w:tr w:rsidR="00354145" w14:paraId="1733BAB4" w14:textId="77777777" w:rsidTr="000C0664">
        <w:tc>
          <w:tcPr>
            <w:tcW w:w="2706" w:type="dxa"/>
          </w:tcPr>
          <w:p w14:paraId="046A69FA" w14:textId="77777777" w:rsidR="00354145" w:rsidRPr="00DC2CD8" w:rsidRDefault="00354145" w:rsidP="000B0EE5">
            <w:pPr>
              <w:spacing w:after="240"/>
              <w:rPr>
                <w:color w:val="242729"/>
                <w:sz w:val="20"/>
              </w:rPr>
            </w:pPr>
          </w:p>
        </w:tc>
        <w:tc>
          <w:tcPr>
            <w:tcW w:w="2760" w:type="dxa"/>
          </w:tcPr>
          <w:p w14:paraId="017047A8" w14:textId="0465C7B1" w:rsidR="00354145" w:rsidRPr="00DC2CD8" w:rsidRDefault="00354145" w:rsidP="000B0EE5">
            <w:pPr>
              <w:spacing w:after="240"/>
              <w:rPr>
                <w:color w:val="242729"/>
                <w:sz w:val="20"/>
              </w:rPr>
            </w:pPr>
            <w:r w:rsidRPr="00DC2CD8">
              <w:rPr>
                <w:color w:val="242729"/>
                <w:sz w:val="20"/>
              </w:rPr>
              <w:t>Create\alter\drop</w:t>
            </w:r>
            <w:r w:rsidR="00172135" w:rsidRPr="00DC2CD8">
              <w:rPr>
                <w:color w:val="242729"/>
                <w:sz w:val="20"/>
              </w:rPr>
              <w:t>\Rename</w:t>
            </w:r>
            <w:r w:rsidRPr="00DC2CD8">
              <w:rPr>
                <w:color w:val="242729"/>
                <w:sz w:val="20"/>
              </w:rPr>
              <w:t xml:space="preserve"> constraint</w:t>
            </w:r>
            <w:r w:rsidR="00F55F2B" w:rsidRPr="00DC2CD8">
              <w:rPr>
                <w:color w:val="242729"/>
                <w:sz w:val="20"/>
              </w:rPr>
              <w:t>*</w:t>
            </w:r>
          </w:p>
        </w:tc>
        <w:tc>
          <w:tcPr>
            <w:tcW w:w="5326" w:type="dxa"/>
          </w:tcPr>
          <w:p w14:paraId="4B79B579" w14:textId="5A57CFFF" w:rsidR="00354145" w:rsidRPr="00DC2CD8" w:rsidRDefault="004E1331" w:rsidP="000B0EE5">
            <w:pPr>
              <w:spacing w:after="240"/>
              <w:rPr>
                <w:color w:val="242729"/>
                <w:sz w:val="20"/>
              </w:rPr>
            </w:pPr>
            <w:r w:rsidRPr="00DC2CD8">
              <w:rPr>
                <w:color w:val="242729"/>
                <w:sz w:val="20"/>
              </w:rPr>
              <w:t>Make sure the changes do not impact HA features.</w:t>
            </w:r>
          </w:p>
        </w:tc>
      </w:tr>
      <w:tr w:rsidR="00354145" w14:paraId="410BE5F0" w14:textId="77777777" w:rsidTr="000C0664">
        <w:tc>
          <w:tcPr>
            <w:tcW w:w="2706" w:type="dxa"/>
          </w:tcPr>
          <w:p w14:paraId="368E3EDE" w14:textId="77777777" w:rsidR="00354145" w:rsidRPr="00DC2CD8" w:rsidRDefault="00354145" w:rsidP="000B0EE5">
            <w:pPr>
              <w:spacing w:after="240"/>
              <w:rPr>
                <w:color w:val="242729"/>
                <w:sz w:val="20"/>
              </w:rPr>
            </w:pPr>
          </w:p>
        </w:tc>
        <w:tc>
          <w:tcPr>
            <w:tcW w:w="2760" w:type="dxa"/>
          </w:tcPr>
          <w:p w14:paraId="0A0E9C53" w14:textId="28A5F749" w:rsidR="00354145" w:rsidRPr="00DC2CD8" w:rsidRDefault="003F3E1E" w:rsidP="003F3E1E">
            <w:pPr>
              <w:spacing w:after="240"/>
              <w:rPr>
                <w:color w:val="242729"/>
                <w:sz w:val="20"/>
              </w:rPr>
            </w:pPr>
            <w:r w:rsidRPr="00DC2CD8">
              <w:rPr>
                <w:color w:val="242729"/>
                <w:sz w:val="20"/>
              </w:rPr>
              <w:t>Create\</w:t>
            </w:r>
            <w:r w:rsidR="00354145" w:rsidRPr="00DC2CD8">
              <w:rPr>
                <w:color w:val="242729"/>
                <w:sz w:val="20"/>
              </w:rPr>
              <w:t>alter\drop</w:t>
            </w:r>
            <w:r w:rsidR="00172135" w:rsidRPr="00DC2CD8">
              <w:rPr>
                <w:color w:val="242729"/>
                <w:sz w:val="20"/>
              </w:rPr>
              <w:t>\Rename</w:t>
            </w:r>
            <w:r w:rsidR="00354145" w:rsidRPr="00DC2CD8">
              <w:rPr>
                <w:color w:val="242729"/>
                <w:sz w:val="20"/>
              </w:rPr>
              <w:t xml:space="preserve"> user defined procedure</w:t>
            </w:r>
          </w:p>
        </w:tc>
        <w:tc>
          <w:tcPr>
            <w:tcW w:w="5326" w:type="dxa"/>
          </w:tcPr>
          <w:p w14:paraId="6D8FCF2D" w14:textId="3560E58B" w:rsidR="00354145" w:rsidRPr="00DC2CD8" w:rsidRDefault="00195C03" w:rsidP="00195C03">
            <w:pPr>
              <w:spacing w:after="240"/>
              <w:rPr>
                <w:color w:val="242729"/>
                <w:sz w:val="20"/>
              </w:rPr>
            </w:pPr>
            <w:r w:rsidRPr="00DC2CD8">
              <w:rPr>
                <w:color w:val="242729"/>
                <w:sz w:val="20"/>
              </w:rPr>
              <w:t xml:space="preserve">The user will need to be added to </w:t>
            </w:r>
            <w:r w:rsidRPr="00DC2CD8">
              <w:rPr>
                <w:color w:val="242729"/>
                <w:sz w:val="20"/>
                <w:shd w:val="clear" w:color="auto" w:fill="E4E6E8"/>
              </w:rPr>
              <w:t xml:space="preserve">db_ddladmin </w:t>
            </w:r>
            <w:r w:rsidRPr="00DC2CD8">
              <w:rPr>
                <w:color w:val="242729"/>
                <w:sz w:val="20"/>
              </w:rPr>
              <w:t>fixed database role.</w:t>
            </w:r>
          </w:p>
        </w:tc>
      </w:tr>
      <w:tr w:rsidR="00354145" w14:paraId="3601E33B" w14:textId="77777777" w:rsidTr="000C0664">
        <w:tc>
          <w:tcPr>
            <w:tcW w:w="2706" w:type="dxa"/>
          </w:tcPr>
          <w:p w14:paraId="0080F3F2" w14:textId="77777777" w:rsidR="00354145" w:rsidRPr="00DC2CD8" w:rsidRDefault="00354145" w:rsidP="000B0EE5">
            <w:pPr>
              <w:spacing w:after="240"/>
              <w:rPr>
                <w:color w:val="242729"/>
                <w:sz w:val="20"/>
              </w:rPr>
            </w:pPr>
          </w:p>
        </w:tc>
        <w:tc>
          <w:tcPr>
            <w:tcW w:w="2760" w:type="dxa"/>
          </w:tcPr>
          <w:p w14:paraId="6E1B3087" w14:textId="6840D10B" w:rsidR="00354145" w:rsidRPr="00DC2CD8" w:rsidRDefault="00FE5B35" w:rsidP="000B0EE5">
            <w:pPr>
              <w:spacing w:after="240"/>
              <w:rPr>
                <w:color w:val="242729"/>
                <w:sz w:val="20"/>
              </w:rPr>
            </w:pPr>
            <w:r w:rsidRPr="00DC2CD8">
              <w:rPr>
                <w:color w:val="242729"/>
                <w:sz w:val="20"/>
              </w:rPr>
              <w:t>Create</w:t>
            </w:r>
            <w:r w:rsidR="00354145" w:rsidRPr="00DC2CD8">
              <w:rPr>
                <w:color w:val="242729"/>
                <w:sz w:val="20"/>
              </w:rPr>
              <w:t>\alter\drop</w:t>
            </w:r>
            <w:r w:rsidR="00172135" w:rsidRPr="00DC2CD8">
              <w:rPr>
                <w:color w:val="242729"/>
                <w:sz w:val="20"/>
              </w:rPr>
              <w:t>\Rename</w:t>
            </w:r>
            <w:r w:rsidR="00354145" w:rsidRPr="00DC2CD8">
              <w:rPr>
                <w:color w:val="242729"/>
                <w:sz w:val="20"/>
              </w:rPr>
              <w:t xml:space="preserve"> user defined function</w:t>
            </w:r>
          </w:p>
        </w:tc>
        <w:tc>
          <w:tcPr>
            <w:tcW w:w="5326" w:type="dxa"/>
          </w:tcPr>
          <w:p w14:paraId="24218BEE" w14:textId="5922C6A5" w:rsidR="00354145" w:rsidRPr="00DC2CD8" w:rsidRDefault="00195C03" w:rsidP="000B0EE5">
            <w:pPr>
              <w:spacing w:after="240"/>
              <w:rPr>
                <w:color w:val="242729"/>
                <w:sz w:val="20"/>
              </w:rPr>
            </w:pPr>
            <w:r w:rsidRPr="00DC2CD8">
              <w:rPr>
                <w:color w:val="242729"/>
                <w:sz w:val="20"/>
              </w:rPr>
              <w:t xml:space="preserve">The user will need to be added to </w:t>
            </w:r>
            <w:r w:rsidRPr="00DC2CD8">
              <w:rPr>
                <w:color w:val="242729"/>
                <w:sz w:val="20"/>
                <w:shd w:val="clear" w:color="auto" w:fill="E4E6E8"/>
              </w:rPr>
              <w:t xml:space="preserve">db_ddladmin </w:t>
            </w:r>
            <w:r w:rsidRPr="00DC2CD8">
              <w:rPr>
                <w:color w:val="242729"/>
                <w:sz w:val="20"/>
              </w:rPr>
              <w:t>fixed database role.</w:t>
            </w:r>
          </w:p>
        </w:tc>
      </w:tr>
      <w:tr w:rsidR="00354145" w14:paraId="3A84F518" w14:textId="77777777" w:rsidTr="000C0664">
        <w:tc>
          <w:tcPr>
            <w:tcW w:w="2706" w:type="dxa"/>
          </w:tcPr>
          <w:p w14:paraId="01772A00" w14:textId="77777777" w:rsidR="00354145" w:rsidRPr="00DC2CD8" w:rsidRDefault="00354145" w:rsidP="000B0EE5">
            <w:pPr>
              <w:spacing w:after="240"/>
              <w:rPr>
                <w:color w:val="242729"/>
                <w:sz w:val="20"/>
              </w:rPr>
            </w:pPr>
          </w:p>
        </w:tc>
        <w:tc>
          <w:tcPr>
            <w:tcW w:w="2760" w:type="dxa"/>
          </w:tcPr>
          <w:p w14:paraId="5392F420" w14:textId="6BE9D4F7" w:rsidR="00354145" w:rsidRPr="00DC2CD8" w:rsidRDefault="00FE5B35" w:rsidP="000B0EE5">
            <w:pPr>
              <w:spacing w:after="240"/>
              <w:rPr>
                <w:color w:val="242729"/>
                <w:sz w:val="20"/>
              </w:rPr>
            </w:pPr>
            <w:r w:rsidRPr="00DC2CD8">
              <w:rPr>
                <w:color w:val="242729"/>
                <w:sz w:val="20"/>
              </w:rPr>
              <w:t>Create</w:t>
            </w:r>
            <w:r w:rsidR="00354145" w:rsidRPr="00DC2CD8">
              <w:rPr>
                <w:color w:val="242729"/>
                <w:sz w:val="20"/>
              </w:rPr>
              <w:t>\alter\drop</w:t>
            </w:r>
            <w:r w:rsidR="00172135" w:rsidRPr="00DC2CD8">
              <w:rPr>
                <w:color w:val="242729"/>
                <w:sz w:val="20"/>
              </w:rPr>
              <w:t>\Rename</w:t>
            </w:r>
            <w:r w:rsidR="00354145" w:rsidRPr="00DC2CD8">
              <w:rPr>
                <w:color w:val="242729"/>
                <w:sz w:val="20"/>
              </w:rPr>
              <w:t xml:space="preserve"> view</w:t>
            </w:r>
          </w:p>
        </w:tc>
        <w:tc>
          <w:tcPr>
            <w:tcW w:w="5326" w:type="dxa"/>
          </w:tcPr>
          <w:p w14:paraId="47AC5D52" w14:textId="6DC2AB77" w:rsidR="00354145" w:rsidRPr="00DC2CD8" w:rsidRDefault="00195C03" w:rsidP="000B0EE5">
            <w:pPr>
              <w:spacing w:after="240"/>
              <w:rPr>
                <w:color w:val="242729"/>
                <w:sz w:val="20"/>
              </w:rPr>
            </w:pPr>
            <w:r w:rsidRPr="00DC2CD8">
              <w:rPr>
                <w:color w:val="242729"/>
                <w:sz w:val="20"/>
              </w:rPr>
              <w:t xml:space="preserve">The user will need to be added to </w:t>
            </w:r>
            <w:r w:rsidRPr="00DC2CD8">
              <w:rPr>
                <w:color w:val="242729"/>
                <w:sz w:val="20"/>
                <w:shd w:val="clear" w:color="auto" w:fill="E4E6E8"/>
              </w:rPr>
              <w:t xml:space="preserve">db_ddladmin </w:t>
            </w:r>
            <w:r w:rsidRPr="00DC2CD8">
              <w:rPr>
                <w:color w:val="242729"/>
                <w:sz w:val="20"/>
              </w:rPr>
              <w:t>fixed database role.</w:t>
            </w:r>
          </w:p>
        </w:tc>
      </w:tr>
      <w:tr w:rsidR="00354145" w14:paraId="4BAD55D6" w14:textId="77777777" w:rsidTr="000C0664">
        <w:tc>
          <w:tcPr>
            <w:tcW w:w="2706" w:type="dxa"/>
          </w:tcPr>
          <w:p w14:paraId="19BB7F8D" w14:textId="77777777" w:rsidR="00354145" w:rsidRPr="00DC2CD8" w:rsidRDefault="00354145" w:rsidP="000B0EE5">
            <w:pPr>
              <w:spacing w:after="240"/>
              <w:rPr>
                <w:color w:val="242729"/>
                <w:sz w:val="20"/>
              </w:rPr>
            </w:pPr>
          </w:p>
        </w:tc>
        <w:tc>
          <w:tcPr>
            <w:tcW w:w="2760" w:type="dxa"/>
          </w:tcPr>
          <w:p w14:paraId="4918F1EE" w14:textId="17C4BBC8" w:rsidR="00354145" w:rsidRPr="00DC2CD8" w:rsidRDefault="00FE5B35" w:rsidP="000B0EE5">
            <w:pPr>
              <w:spacing w:after="240"/>
              <w:rPr>
                <w:color w:val="242729"/>
                <w:sz w:val="20"/>
              </w:rPr>
            </w:pPr>
            <w:r w:rsidRPr="00DC2CD8">
              <w:rPr>
                <w:color w:val="242729"/>
                <w:sz w:val="20"/>
              </w:rPr>
              <w:t>Create</w:t>
            </w:r>
            <w:r w:rsidR="00354145" w:rsidRPr="00DC2CD8">
              <w:rPr>
                <w:color w:val="242729"/>
                <w:sz w:val="20"/>
              </w:rPr>
              <w:t>\alter\drop</w:t>
            </w:r>
            <w:r w:rsidR="00172135" w:rsidRPr="00DC2CD8">
              <w:rPr>
                <w:color w:val="242729"/>
                <w:sz w:val="20"/>
              </w:rPr>
              <w:t>\Rename</w:t>
            </w:r>
            <w:r w:rsidR="00354145" w:rsidRPr="00DC2CD8">
              <w:rPr>
                <w:color w:val="242729"/>
                <w:sz w:val="20"/>
              </w:rPr>
              <w:t xml:space="preserve"> synonyms</w:t>
            </w:r>
          </w:p>
        </w:tc>
        <w:tc>
          <w:tcPr>
            <w:tcW w:w="5326" w:type="dxa"/>
          </w:tcPr>
          <w:p w14:paraId="5D0609A8" w14:textId="00B8FE19" w:rsidR="00354145" w:rsidRPr="00DC2CD8" w:rsidRDefault="00195C03" w:rsidP="000B0EE5">
            <w:pPr>
              <w:spacing w:after="240"/>
              <w:rPr>
                <w:color w:val="242729"/>
                <w:sz w:val="20"/>
              </w:rPr>
            </w:pPr>
            <w:r w:rsidRPr="00DC2CD8">
              <w:rPr>
                <w:color w:val="242729"/>
                <w:sz w:val="20"/>
              </w:rPr>
              <w:t xml:space="preserve">The user will need to be added to </w:t>
            </w:r>
            <w:r w:rsidRPr="00DC2CD8">
              <w:rPr>
                <w:color w:val="242729"/>
                <w:sz w:val="20"/>
                <w:shd w:val="clear" w:color="auto" w:fill="E4E6E8"/>
              </w:rPr>
              <w:t xml:space="preserve">db_ddladmin </w:t>
            </w:r>
            <w:r w:rsidRPr="00DC2CD8">
              <w:rPr>
                <w:color w:val="242729"/>
                <w:sz w:val="20"/>
              </w:rPr>
              <w:t>fixed database role.</w:t>
            </w:r>
          </w:p>
        </w:tc>
      </w:tr>
      <w:tr w:rsidR="00354145" w14:paraId="6745DCE8" w14:textId="77777777" w:rsidTr="000C0664">
        <w:tc>
          <w:tcPr>
            <w:tcW w:w="2706" w:type="dxa"/>
          </w:tcPr>
          <w:p w14:paraId="53C2CA7B" w14:textId="77777777" w:rsidR="00354145" w:rsidRPr="00DC2CD8" w:rsidRDefault="00354145" w:rsidP="000B0EE5">
            <w:pPr>
              <w:spacing w:after="240"/>
              <w:rPr>
                <w:color w:val="242729"/>
                <w:sz w:val="20"/>
              </w:rPr>
            </w:pPr>
          </w:p>
        </w:tc>
        <w:tc>
          <w:tcPr>
            <w:tcW w:w="2760" w:type="dxa"/>
          </w:tcPr>
          <w:p w14:paraId="72DEC56B" w14:textId="2039D1CA" w:rsidR="00354145" w:rsidRPr="00DC2CD8" w:rsidRDefault="00354145" w:rsidP="000B0EE5">
            <w:pPr>
              <w:spacing w:after="240"/>
              <w:rPr>
                <w:color w:val="242729"/>
                <w:sz w:val="20"/>
              </w:rPr>
            </w:pPr>
            <w:r w:rsidRPr="00DC2CD8">
              <w:rPr>
                <w:color w:val="242729"/>
                <w:sz w:val="20"/>
              </w:rPr>
              <w:t>Create\alter\drop</w:t>
            </w:r>
            <w:r w:rsidR="00172135" w:rsidRPr="00DC2CD8">
              <w:rPr>
                <w:color w:val="242729"/>
                <w:sz w:val="20"/>
              </w:rPr>
              <w:t>\Rename</w:t>
            </w:r>
            <w:r w:rsidRPr="00DC2CD8">
              <w:rPr>
                <w:color w:val="242729"/>
                <w:sz w:val="20"/>
              </w:rPr>
              <w:t xml:space="preserve"> ud data type</w:t>
            </w:r>
          </w:p>
        </w:tc>
        <w:tc>
          <w:tcPr>
            <w:tcW w:w="5326" w:type="dxa"/>
          </w:tcPr>
          <w:p w14:paraId="674899EC" w14:textId="667C87A1" w:rsidR="00354145" w:rsidRPr="00DC2CD8" w:rsidRDefault="004E1331" w:rsidP="000B0EE5">
            <w:pPr>
              <w:spacing w:after="240"/>
              <w:rPr>
                <w:color w:val="242729"/>
                <w:sz w:val="20"/>
              </w:rPr>
            </w:pPr>
            <w:r w:rsidRPr="00DC2CD8">
              <w:rPr>
                <w:color w:val="242729"/>
                <w:sz w:val="20"/>
              </w:rPr>
              <w:t>Control, execute and View Definition on schema_name</w:t>
            </w:r>
          </w:p>
        </w:tc>
      </w:tr>
      <w:tr w:rsidR="004E1331" w14:paraId="4E79BE05" w14:textId="77777777" w:rsidTr="000C0664">
        <w:tc>
          <w:tcPr>
            <w:tcW w:w="2706" w:type="dxa"/>
          </w:tcPr>
          <w:p w14:paraId="7E3898E1" w14:textId="77777777" w:rsidR="004E1331" w:rsidRPr="00DC2CD8" w:rsidRDefault="004E1331" w:rsidP="004E1331">
            <w:pPr>
              <w:spacing w:after="240"/>
              <w:rPr>
                <w:color w:val="242729"/>
                <w:sz w:val="20"/>
              </w:rPr>
            </w:pPr>
          </w:p>
        </w:tc>
        <w:tc>
          <w:tcPr>
            <w:tcW w:w="2760" w:type="dxa"/>
          </w:tcPr>
          <w:p w14:paraId="5C4DDF74" w14:textId="1B134E89" w:rsidR="004E1331" w:rsidRPr="00DC2CD8" w:rsidRDefault="004E1331" w:rsidP="004E1331">
            <w:pPr>
              <w:spacing w:after="240"/>
              <w:rPr>
                <w:color w:val="242729"/>
                <w:sz w:val="20"/>
              </w:rPr>
            </w:pPr>
            <w:r w:rsidRPr="00DC2CD8">
              <w:rPr>
                <w:color w:val="242729"/>
                <w:sz w:val="20"/>
              </w:rPr>
              <w:t>Create\alter\drop</w:t>
            </w:r>
            <w:r w:rsidR="00172135" w:rsidRPr="00DC2CD8">
              <w:rPr>
                <w:color w:val="242729"/>
                <w:sz w:val="20"/>
              </w:rPr>
              <w:t>\Rename</w:t>
            </w:r>
            <w:r w:rsidRPr="00DC2CD8">
              <w:rPr>
                <w:color w:val="242729"/>
                <w:sz w:val="20"/>
              </w:rPr>
              <w:t xml:space="preserve"> index*</w:t>
            </w:r>
          </w:p>
        </w:tc>
        <w:tc>
          <w:tcPr>
            <w:tcW w:w="5326" w:type="dxa"/>
          </w:tcPr>
          <w:p w14:paraId="7AF190DA" w14:textId="77777777" w:rsidR="00195C03" w:rsidRPr="00DC2CD8" w:rsidRDefault="004E1331" w:rsidP="00195C03">
            <w:pPr>
              <w:spacing w:after="240"/>
              <w:rPr>
                <w:color w:val="242729"/>
                <w:sz w:val="20"/>
              </w:rPr>
            </w:pPr>
            <w:r w:rsidRPr="00DC2CD8">
              <w:rPr>
                <w:color w:val="242729"/>
                <w:sz w:val="20"/>
              </w:rPr>
              <w:t>Make sure the changes do not impact HA features.</w:t>
            </w:r>
            <w:r w:rsidR="00195C03" w:rsidRPr="00DC2CD8">
              <w:rPr>
                <w:color w:val="242729"/>
                <w:sz w:val="20"/>
              </w:rPr>
              <w:br/>
            </w:r>
          </w:p>
          <w:p w14:paraId="32825EC0" w14:textId="2D218B81" w:rsidR="004E1331" w:rsidRPr="00DC2CD8" w:rsidRDefault="00195C03" w:rsidP="00195C03">
            <w:pPr>
              <w:spacing w:after="240"/>
              <w:rPr>
                <w:color w:val="242729"/>
                <w:sz w:val="20"/>
              </w:rPr>
            </w:pPr>
            <w:r w:rsidRPr="00DC2CD8">
              <w:rPr>
                <w:color w:val="242729"/>
                <w:sz w:val="20"/>
              </w:rPr>
              <w:lastRenderedPageBreak/>
              <w:t xml:space="preserve">The user will need to be added to </w:t>
            </w:r>
            <w:r w:rsidRPr="00DC2CD8">
              <w:rPr>
                <w:color w:val="242729"/>
                <w:sz w:val="20"/>
                <w:shd w:val="clear" w:color="auto" w:fill="E4E6E8"/>
              </w:rPr>
              <w:t xml:space="preserve">db_ddladmin </w:t>
            </w:r>
            <w:r w:rsidRPr="00DC2CD8">
              <w:rPr>
                <w:color w:val="242729"/>
                <w:sz w:val="20"/>
              </w:rPr>
              <w:t>fixed database role.</w:t>
            </w:r>
          </w:p>
        </w:tc>
      </w:tr>
      <w:tr w:rsidR="004E1331" w14:paraId="652FC6CE" w14:textId="77777777" w:rsidTr="000C0664">
        <w:tc>
          <w:tcPr>
            <w:tcW w:w="2706" w:type="dxa"/>
          </w:tcPr>
          <w:p w14:paraId="047C6040" w14:textId="77777777" w:rsidR="004E1331" w:rsidRPr="00DC2CD8" w:rsidRDefault="004E1331" w:rsidP="004E1331">
            <w:pPr>
              <w:spacing w:after="240"/>
              <w:rPr>
                <w:color w:val="242729"/>
                <w:sz w:val="20"/>
              </w:rPr>
            </w:pPr>
          </w:p>
        </w:tc>
        <w:tc>
          <w:tcPr>
            <w:tcW w:w="2760" w:type="dxa"/>
          </w:tcPr>
          <w:p w14:paraId="32853465" w14:textId="64C3AD01" w:rsidR="004E1331" w:rsidRPr="00DC2CD8" w:rsidRDefault="004E1331" w:rsidP="00195C03">
            <w:pPr>
              <w:spacing w:after="240"/>
              <w:rPr>
                <w:color w:val="242729"/>
                <w:sz w:val="20"/>
              </w:rPr>
            </w:pPr>
            <w:r w:rsidRPr="00DC2CD8">
              <w:rPr>
                <w:color w:val="242729"/>
                <w:sz w:val="20"/>
              </w:rPr>
              <w:t xml:space="preserve">Create/drop/alter </w:t>
            </w:r>
            <w:r w:rsidR="00492C3E" w:rsidRPr="00DC2CD8">
              <w:rPr>
                <w:color w:val="242729"/>
                <w:sz w:val="20"/>
              </w:rPr>
              <w:t xml:space="preserve">DML </w:t>
            </w:r>
            <w:r w:rsidRPr="00DC2CD8">
              <w:rPr>
                <w:color w:val="242729"/>
                <w:sz w:val="20"/>
              </w:rPr>
              <w:t>trigger</w:t>
            </w:r>
            <w:r w:rsidR="00492C3E" w:rsidRPr="00DC2CD8">
              <w:rPr>
                <w:color w:val="242729"/>
                <w:sz w:val="20"/>
              </w:rPr>
              <w:t>s</w:t>
            </w:r>
          </w:p>
        </w:tc>
        <w:tc>
          <w:tcPr>
            <w:tcW w:w="5326" w:type="dxa"/>
          </w:tcPr>
          <w:p w14:paraId="3B37C28F" w14:textId="77777777" w:rsidR="004E1331" w:rsidRPr="00DC2CD8" w:rsidRDefault="004E1331" w:rsidP="004E1331">
            <w:pPr>
              <w:spacing w:after="240"/>
              <w:rPr>
                <w:color w:val="242729"/>
                <w:sz w:val="20"/>
              </w:rPr>
            </w:pPr>
          </w:p>
        </w:tc>
      </w:tr>
      <w:tr w:rsidR="004E1331" w14:paraId="7C59D94F" w14:textId="77777777" w:rsidTr="000C0664">
        <w:tc>
          <w:tcPr>
            <w:tcW w:w="2706" w:type="dxa"/>
          </w:tcPr>
          <w:p w14:paraId="4342F318" w14:textId="77777777" w:rsidR="004E1331" w:rsidRPr="00DC2CD8" w:rsidRDefault="004E1331" w:rsidP="004E1331">
            <w:pPr>
              <w:spacing w:after="240"/>
              <w:rPr>
                <w:color w:val="242729"/>
                <w:sz w:val="20"/>
              </w:rPr>
            </w:pPr>
          </w:p>
        </w:tc>
        <w:tc>
          <w:tcPr>
            <w:tcW w:w="2760" w:type="dxa"/>
          </w:tcPr>
          <w:p w14:paraId="7A74CB50" w14:textId="5A956897" w:rsidR="004E1331" w:rsidRPr="00DC2CD8" w:rsidRDefault="00097F53" w:rsidP="00097F53">
            <w:pPr>
              <w:spacing w:after="240"/>
              <w:rPr>
                <w:color w:val="242729"/>
                <w:sz w:val="20"/>
              </w:rPr>
            </w:pPr>
            <w:r w:rsidRPr="00DC2CD8">
              <w:rPr>
                <w:color w:val="242729"/>
                <w:sz w:val="20"/>
              </w:rPr>
              <w:t xml:space="preserve">Create\alter\drop Partition function and </w:t>
            </w:r>
            <w:r w:rsidR="00747355" w:rsidRPr="00DC2CD8">
              <w:rPr>
                <w:color w:val="242729"/>
                <w:sz w:val="20"/>
              </w:rPr>
              <w:t>Partition</w:t>
            </w:r>
            <w:r w:rsidRPr="00DC2CD8">
              <w:rPr>
                <w:color w:val="242729"/>
                <w:sz w:val="20"/>
              </w:rPr>
              <w:t xml:space="preserve"> Scheme</w:t>
            </w:r>
          </w:p>
        </w:tc>
        <w:tc>
          <w:tcPr>
            <w:tcW w:w="5326" w:type="dxa"/>
          </w:tcPr>
          <w:p w14:paraId="6DA8B5F8" w14:textId="3813DC9A" w:rsidR="004E1331" w:rsidRPr="00DC2CD8" w:rsidRDefault="00097F53" w:rsidP="004E1331">
            <w:pPr>
              <w:spacing w:after="240"/>
              <w:rPr>
                <w:color w:val="242729"/>
                <w:sz w:val="20"/>
              </w:rPr>
            </w:pPr>
            <w:r w:rsidRPr="00DC2CD8">
              <w:rPr>
                <w:color w:val="242729"/>
                <w:sz w:val="20"/>
              </w:rPr>
              <w:t xml:space="preserve">The user will need to be added to </w:t>
            </w:r>
            <w:r w:rsidRPr="00DC2CD8">
              <w:rPr>
                <w:color w:val="242729"/>
                <w:sz w:val="20"/>
                <w:shd w:val="clear" w:color="auto" w:fill="E4E6E8"/>
              </w:rPr>
              <w:t xml:space="preserve">db_ddladmin </w:t>
            </w:r>
            <w:r w:rsidRPr="00DC2CD8">
              <w:rPr>
                <w:color w:val="242729"/>
                <w:sz w:val="20"/>
              </w:rPr>
              <w:t>fixed database role.</w:t>
            </w:r>
          </w:p>
        </w:tc>
      </w:tr>
      <w:tr w:rsidR="00172135" w14:paraId="1818B962" w14:textId="77777777" w:rsidTr="000C0664">
        <w:tc>
          <w:tcPr>
            <w:tcW w:w="2706" w:type="dxa"/>
          </w:tcPr>
          <w:p w14:paraId="08BF0205" w14:textId="77777777" w:rsidR="00172135" w:rsidRPr="00DC2CD8" w:rsidRDefault="00172135" w:rsidP="004E1331">
            <w:pPr>
              <w:spacing w:after="240"/>
              <w:rPr>
                <w:color w:val="242729"/>
                <w:sz w:val="20"/>
              </w:rPr>
            </w:pPr>
          </w:p>
        </w:tc>
        <w:tc>
          <w:tcPr>
            <w:tcW w:w="2760" w:type="dxa"/>
          </w:tcPr>
          <w:p w14:paraId="22BD3E01" w14:textId="2B07C67F" w:rsidR="00172135" w:rsidRPr="00DC2CD8" w:rsidRDefault="00172135" w:rsidP="00097F53">
            <w:pPr>
              <w:spacing w:after="240"/>
              <w:rPr>
                <w:color w:val="242729"/>
                <w:sz w:val="20"/>
              </w:rPr>
            </w:pPr>
            <w:r w:rsidRPr="00DC2CD8">
              <w:rPr>
                <w:color w:val="242729"/>
                <w:sz w:val="20"/>
              </w:rPr>
              <w:t>Truncate Table</w:t>
            </w:r>
          </w:p>
        </w:tc>
        <w:tc>
          <w:tcPr>
            <w:tcW w:w="5326" w:type="dxa"/>
          </w:tcPr>
          <w:p w14:paraId="51006B14" w14:textId="77777777" w:rsidR="00172135" w:rsidRPr="00DC2CD8" w:rsidRDefault="00172135" w:rsidP="004E1331">
            <w:pPr>
              <w:spacing w:after="240"/>
              <w:rPr>
                <w:color w:val="242729"/>
                <w:sz w:val="20"/>
              </w:rPr>
            </w:pPr>
          </w:p>
        </w:tc>
      </w:tr>
      <w:tr w:rsidR="004E1331" w14:paraId="661D0B11" w14:textId="77777777" w:rsidTr="000C0664">
        <w:tc>
          <w:tcPr>
            <w:tcW w:w="2706" w:type="dxa"/>
          </w:tcPr>
          <w:p w14:paraId="691D1F64" w14:textId="0FC6600E" w:rsidR="004E1331" w:rsidRPr="00DC2CD8" w:rsidRDefault="00DC2CD8" w:rsidP="00DC2CD8">
            <w:pPr>
              <w:spacing w:after="240"/>
              <w:rPr>
                <w:b/>
                <w:color w:val="242729"/>
                <w:sz w:val="20"/>
              </w:rPr>
            </w:pPr>
            <w:r w:rsidRPr="00DC2CD8">
              <w:rPr>
                <w:b/>
                <w:color w:val="242729"/>
                <w:sz w:val="20"/>
              </w:rPr>
              <w:t>DML</w:t>
            </w:r>
          </w:p>
        </w:tc>
        <w:tc>
          <w:tcPr>
            <w:tcW w:w="2760" w:type="dxa"/>
          </w:tcPr>
          <w:p w14:paraId="1D4A302C" w14:textId="77777777" w:rsidR="004E1331" w:rsidRPr="00DC2CD8" w:rsidRDefault="004E1331" w:rsidP="004E1331">
            <w:pPr>
              <w:spacing w:after="240"/>
              <w:rPr>
                <w:color w:val="242729"/>
                <w:sz w:val="20"/>
              </w:rPr>
            </w:pPr>
            <w:r w:rsidRPr="00DC2CD8">
              <w:rPr>
                <w:color w:val="242729"/>
                <w:sz w:val="20"/>
              </w:rPr>
              <w:t>Insert\Update\Delete</w:t>
            </w:r>
          </w:p>
        </w:tc>
        <w:tc>
          <w:tcPr>
            <w:tcW w:w="5326" w:type="dxa"/>
          </w:tcPr>
          <w:p w14:paraId="4226D097" w14:textId="271C5523" w:rsidR="004E1331" w:rsidRPr="00DC2CD8" w:rsidRDefault="00747355" w:rsidP="004E1331">
            <w:pPr>
              <w:spacing w:after="240"/>
              <w:rPr>
                <w:color w:val="242729"/>
                <w:sz w:val="20"/>
              </w:rPr>
            </w:pPr>
            <w:r>
              <w:rPr>
                <w:color w:val="242729"/>
                <w:sz w:val="20"/>
              </w:rPr>
              <w:t>d</w:t>
            </w:r>
            <w:r w:rsidR="00D863A8" w:rsidRPr="00DC2CD8">
              <w:rPr>
                <w:color w:val="242729"/>
                <w:sz w:val="20"/>
              </w:rPr>
              <w:t>b_datareader\db_datawriter, execute</w:t>
            </w:r>
          </w:p>
        </w:tc>
      </w:tr>
      <w:tr w:rsidR="000C0664" w14:paraId="59E971A4" w14:textId="77777777" w:rsidTr="000C0664">
        <w:tc>
          <w:tcPr>
            <w:tcW w:w="2706" w:type="dxa"/>
          </w:tcPr>
          <w:p w14:paraId="1E875AA0" w14:textId="77777777" w:rsidR="000C0664" w:rsidRPr="00DC2CD8" w:rsidRDefault="000C0664" w:rsidP="000C0664">
            <w:pPr>
              <w:spacing w:after="240"/>
              <w:rPr>
                <w:b/>
                <w:color w:val="242729"/>
                <w:sz w:val="20"/>
              </w:rPr>
            </w:pPr>
            <w:r w:rsidRPr="00DC2CD8">
              <w:rPr>
                <w:b/>
                <w:color w:val="242729"/>
                <w:sz w:val="20"/>
              </w:rPr>
              <w:t>DCL</w:t>
            </w:r>
          </w:p>
        </w:tc>
        <w:tc>
          <w:tcPr>
            <w:tcW w:w="2760" w:type="dxa"/>
          </w:tcPr>
          <w:p w14:paraId="49AC70D5" w14:textId="1904C86A" w:rsidR="000C0664" w:rsidRPr="00DC2CD8" w:rsidRDefault="000C0664" w:rsidP="000C0664">
            <w:pPr>
              <w:spacing w:after="240"/>
              <w:rPr>
                <w:color w:val="242729"/>
                <w:sz w:val="20"/>
              </w:rPr>
            </w:pPr>
            <w:r w:rsidRPr="00DC2CD8">
              <w:rPr>
                <w:color w:val="242729"/>
                <w:sz w:val="20"/>
              </w:rPr>
              <w:t>Grant\deny permissions on a DB object to an existing role\user.*</w:t>
            </w:r>
          </w:p>
        </w:tc>
        <w:tc>
          <w:tcPr>
            <w:tcW w:w="5326" w:type="dxa"/>
          </w:tcPr>
          <w:p w14:paraId="77718ADF" w14:textId="281FB279" w:rsidR="000C0664" w:rsidRPr="00DC2CD8" w:rsidRDefault="000C0664" w:rsidP="000C0664">
            <w:pPr>
              <w:spacing w:after="240"/>
              <w:rPr>
                <w:color w:val="242729"/>
                <w:sz w:val="20"/>
              </w:rPr>
            </w:pPr>
            <w:r w:rsidRPr="00DC2CD8">
              <w:rPr>
                <w:color w:val="242729"/>
                <w:sz w:val="20"/>
              </w:rPr>
              <w:t xml:space="preserve">SecurityAdmin will NOT be granted. The account using which the deployment will happen should have </w:t>
            </w:r>
            <w:r w:rsidR="00747355" w:rsidRPr="00DC2CD8">
              <w:rPr>
                <w:color w:val="242729"/>
                <w:sz w:val="20"/>
              </w:rPr>
              <w:t>privilege</w:t>
            </w:r>
            <w:r w:rsidRPr="00DC2CD8">
              <w:rPr>
                <w:color w:val="242729"/>
                <w:sz w:val="20"/>
              </w:rPr>
              <w:t xml:space="preserve"> to grant permissions</w:t>
            </w:r>
          </w:p>
        </w:tc>
      </w:tr>
      <w:tr w:rsidR="000C0664" w14:paraId="0975CB40" w14:textId="77777777" w:rsidTr="000C0664">
        <w:tc>
          <w:tcPr>
            <w:tcW w:w="2706" w:type="dxa"/>
          </w:tcPr>
          <w:p w14:paraId="4CE1BBB0" w14:textId="77777777" w:rsidR="000C0664" w:rsidRPr="00DC2CD8" w:rsidRDefault="000C0664" w:rsidP="000C0664">
            <w:pPr>
              <w:spacing w:after="240"/>
              <w:rPr>
                <w:color w:val="242729"/>
                <w:sz w:val="20"/>
              </w:rPr>
            </w:pPr>
          </w:p>
        </w:tc>
        <w:tc>
          <w:tcPr>
            <w:tcW w:w="2760" w:type="dxa"/>
          </w:tcPr>
          <w:p w14:paraId="0AEA2961" w14:textId="60E87BEB" w:rsidR="000C0664" w:rsidRPr="00DC2CD8" w:rsidRDefault="000C0664" w:rsidP="000C0664">
            <w:pPr>
              <w:spacing w:after="240"/>
              <w:rPr>
                <w:color w:val="242729"/>
                <w:sz w:val="20"/>
              </w:rPr>
            </w:pPr>
            <w:r w:rsidRPr="00DC2CD8">
              <w:rPr>
                <w:color w:val="242729"/>
                <w:sz w:val="20"/>
              </w:rPr>
              <w:t>Grant\deny application role to a user.*</w:t>
            </w:r>
          </w:p>
        </w:tc>
        <w:tc>
          <w:tcPr>
            <w:tcW w:w="5326" w:type="dxa"/>
          </w:tcPr>
          <w:p w14:paraId="54422AEE" w14:textId="3E9D5299" w:rsidR="000C0664" w:rsidRPr="00DC2CD8" w:rsidRDefault="000C0664" w:rsidP="000C0664">
            <w:pPr>
              <w:spacing w:after="240"/>
              <w:rPr>
                <w:color w:val="242729"/>
                <w:sz w:val="20"/>
              </w:rPr>
            </w:pPr>
            <w:r w:rsidRPr="00DC2CD8">
              <w:rPr>
                <w:color w:val="242729"/>
                <w:sz w:val="20"/>
              </w:rPr>
              <w:t xml:space="preserve">SecurityAdmin will NOT be granted. The account using which the deployment will happen should have </w:t>
            </w:r>
            <w:r w:rsidR="00747355" w:rsidRPr="00DC2CD8">
              <w:rPr>
                <w:color w:val="242729"/>
                <w:sz w:val="20"/>
              </w:rPr>
              <w:t>privilege</w:t>
            </w:r>
            <w:r w:rsidRPr="00DC2CD8">
              <w:rPr>
                <w:color w:val="242729"/>
                <w:sz w:val="20"/>
              </w:rPr>
              <w:t xml:space="preserve"> to grant permissions</w:t>
            </w:r>
          </w:p>
        </w:tc>
      </w:tr>
      <w:tr w:rsidR="000C0664" w14:paraId="04C9D271" w14:textId="77777777" w:rsidTr="000C0664">
        <w:tc>
          <w:tcPr>
            <w:tcW w:w="2706" w:type="dxa"/>
          </w:tcPr>
          <w:p w14:paraId="3E58E39C" w14:textId="77777777" w:rsidR="000C0664" w:rsidRPr="00DC2CD8" w:rsidRDefault="000C0664" w:rsidP="000C0664">
            <w:pPr>
              <w:spacing w:after="240"/>
              <w:rPr>
                <w:color w:val="242729"/>
                <w:sz w:val="20"/>
              </w:rPr>
            </w:pPr>
          </w:p>
        </w:tc>
        <w:tc>
          <w:tcPr>
            <w:tcW w:w="2760" w:type="dxa"/>
          </w:tcPr>
          <w:p w14:paraId="7320AD03" w14:textId="4059055C" w:rsidR="000C0664" w:rsidRPr="00DC2CD8" w:rsidRDefault="000C0664" w:rsidP="006C0956">
            <w:pPr>
              <w:spacing w:after="240"/>
              <w:rPr>
                <w:color w:val="242729"/>
                <w:sz w:val="20"/>
              </w:rPr>
            </w:pPr>
            <w:r w:rsidRPr="00DC2CD8">
              <w:rPr>
                <w:color w:val="242729"/>
                <w:sz w:val="20"/>
              </w:rPr>
              <w:t xml:space="preserve">Create\Alter\Drop user </w:t>
            </w:r>
            <w:r w:rsidR="006C0956" w:rsidRPr="00DC2CD8">
              <w:rPr>
                <w:color w:val="242729"/>
                <w:sz w:val="20"/>
              </w:rPr>
              <w:t>Application</w:t>
            </w:r>
            <w:r w:rsidRPr="00DC2CD8">
              <w:rPr>
                <w:color w:val="242729"/>
                <w:sz w:val="20"/>
              </w:rPr>
              <w:t xml:space="preserve"> roles</w:t>
            </w:r>
          </w:p>
        </w:tc>
        <w:tc>
          <w:tcPr>
            <w:tcW w:w="5326" w:type="dxa"/>
          </w:tcPr>
          <w:p w14:paraId="479A4805" w14:textId="729B11BA" w:rsidR="000C0664" w:rsidRPr="00DC2CD8" w:rsidRDefault="000C0664" w:rsidP="000C0664">
            <w:pPr>
              <w:spacing w:after="240"/>
              <w:rPr>
                <w:color w:val="242729"/>
                <w:sz w:val="20"/>
              </w:rPr>
            </w:pPr>
            <w:r w:rsidRPr="00DC2CD8">
              <w:rPr>
                <w:color w:val="242729"/>
                <w:sz w:val="20"/>
              </w:rPr>
              <w:t>These are application based database level roles.</w:t>
            </w:r>
          </w:p>
        </w:tc>
      </w:tr>
      <w:tr w:rsidR="007A6755" w14:paraId="720FE93B" w14:textId="77777777" w:rsidTr="000C0664">
        <w:trPr>
          <w:ins w:id="155" w:author="Mutreja, Hema" w:date="2021-09-15T14:02:00Z"/>
        </w:trPr>
        <w:tc>
          <w:tcPr>
            <w:tcW w:w="2706" w:type="dxa"/>
          </w:tcPr>
          <w:p w14:paraId="02D545FB" w14:textId="1F7D3C94" w:rsidR="007A6755" w:rsidRPr="00DC2CD8" w:rsidRDefault="007A6755" w:rsidP="000C0664">
            <w:pPr>
              <w:spacing w:after="240"/>
              <w:rPr>
                <w:ins w:id="156" w:author="Mutreja, Hema" w:date="2021-09-15T14:02:00Z"/>
                <w:color w:val="242729"/>
                <w:sz w:val="20"/>
              </w:rPr>
            </w:pPr>
            <w:ins w:id="157" w:author="Mutreja, Hema" w:date="2021-09-15T14:02:00Z">
              <w:r>
                <w:rPr>
                  <w:color w:val="242729"/>
                  <w:sz w:val="20"/>
                </w:rPr>
                <w:t>Instance Level Access</w:t>
              </w:r>
            </w:ins>
          </w:p>
        </w:tc>
        <w:tc>
          <w:tcPr>
            <w:tcW w:w="2760" w:type="dxa"/>
          </w:tcPr>
          <w:p w14:paraId="4AEA537F" w14:textId="1581E721" w:rsidR="007A6755" w:rsidRPr="00DC2CD8" w:rsidRDefault="007A6755" w:rsidP="006C0956">
            <w:pPr>
              <w:spacing w:after="240"/>
              <w:rPr>
                <w:ins w:id="158" w:author="Mutreja, Hema" w:date="2021-09-15T14:02:00Z"/>
                <w:color w:val="242729"/>
                <w:sz w:val="20"/>
              </w:rPr>
            </w:pPr>
            <w:ins w:id="159" w:author="Mutreja, Hema" w:date="2021-09-15T14:02:00Z">
              <w:r>
                <w:rPr>
                  <w:color w:val="242729"/>
                  <w:sz w:val="20"/>
                </w:rPr>
                <w:t>Run a SQL Agent job owned by CD Service account</w:t>
              </w:r>
            </w:ins>
          </w:p>
        </w:tc>
        <w:tc>
          <w:tcPr>
            <w:tcW w:w="5326" w:type="dxa"/>
          </w:tcPr>
          <w:p w14:paraId="7845E83E" w14:textId="77777777" w:rsidR="00097B50" w:rsidRDefault="007A6755" w:rsidP="000C0664">
            <w:pPr>
              <w:spacing w:after="240"/>
              <w:rPr>
                <w:ins w:id="160" w:author="Mutreja, Hema" w:date="2021-09-15T14:05:00Z"/>
                <w:color w:val="242729"/>
                <w:sz w:val="20"/>
              </w:rPr>
            </w:pPr>
            <w:ins w:id="161" w:author="Mutreja, Hema" w:date="2021-09-15T14:03:00Z">
              <w:r>
                <w:rPr>
                  <w:color w:val="242729"/>
                  <w:sz w:val="20"/>
                </w:rPr>
                <w:t>To enable automated backups</w:t>
              </w:r>
            </w:ins>
            <w:ins w:id="162" w:author="Mutreja, Hema" w:date="2021-09-15T14:04:00Z">
              <w:r>
                <w:rPr>
                  <w:color w:val="242729"/>
                  <w:sz w:val="20"/>
                </w:rPr>
                <w:t xml:space="preserve"> for the application in question. The </w:t>
              </w:r>
              <w:r w:rsidR="00097B50">
                <w:rPr>
                  <w:color w:val="242729"/>
                  <w:sz w:val="20"/>
                </w:rPr>
                <w:t>owner of the job would be the CD Service account for internal servers &amp; SSP</w:t>
              </w:r>
            </w:ins>
            <w:ins w:id="163" w:author="Mutreja, Hema" w:date="2021-09-15T14:05:00Z">
              <w:r w:rsidR="00097B50">
                <w:rPr>
                  <w:color w:val="242729"/>
                  <w:sz w:val="20"/>
                </w:rPr>
                <w:t xml:space="preserve"> Service account for DMZ servers.</w:t>
              </w:r>
            </w:ins>
          </w:p>
          <w:p w14:paraId="56525494" w14:textId="0F3D1DE0" w:rsidR="00097B50" w:rsidRDefault="00097B50" w:rsidP="000C0664">
            <w:pPr>
              <w:spacing w:after="240"/>
              <w:rPr>
                <w:ins w:id="164" w:author="Mutreja, Hema" w:date="2021-09-15T14:05:00Z"/>
                <w:color w:val="242729"/>
                <w:sz w:val="20"/>
              </w:rPr>
            </w:pPr>
            <w:ins w:id="165" w:author="Mutreja, Hema" w:date="2021-09-15T14:05:00Z">
              <w:r>
                <w:rPr>
                  <w:color w:val="242729"/>
                  <w:sz w:val="20"/>
                </w:rPr>
                <w:t>Access on msdb will be required to trigger the specific job and check the status.</w:t>
              </w:r>
            </w:ins>
          </w:p>
          <w:p w14:paraId="458D7655" w14:textId="77777777" w:rsidR="00097B50" w:rsidRPr="00097B50" w:rsidRDefault="00097B50" w:rsidP="00097B50">
            <w:pPr>
              <w:spacing w:line="240" w:lineRule="auto"/>
              <w:rPr>
                <w:ins w:id="166" w:author="Mutreja, Hema" w:date="2021-09-15T14:08:00Z"/>
                <w:rFonts w:ascii="Segoe UI" w:hAnsi="Segoe UI" w:cs="Segoe UI"/>
                <w:sz w:val="21"/>
                <w:szCs w:val="21"/>
                <w:lang w:val="en-US"/>
              </w:rPr>
            </w:pPr>
            <w:ins w:id="167" w:author="Mutreja, Hema" w:date="2021-09-15T14:08:00Z">
              <w:r w:rsidRPr="00097B50">
                <w:rPr>
                  <w:rFonts w:ascii="Segoe UI" w:hAnsi="Segoe UI" w:cs="Segoe UI"/>
                  <w:sz w:val="21"/>
                  <w:szCs w:val="21"/>
                  <w:lang w:val="en-US"/>
                </w:rPr>
                <w:t>db_backupoperator, db_datareader, SQLAgentReaderRole, SQLAgentUserRole</w:t>
              </w:r>
            </w:ins>
          </w:p>
          <w:p w14:paraId="1A921A84" w14:textId="540B0361" w:rsidR="007A6755" w:rsidRPr="00DC2CD8" w:rsidRDefault="007A6755" w:rsidP="000C0664">
            <w:pPr>
              <w:spacing w:after="240"/>
              <w:rPr>
                <w:ins w:id="168" w:author="Mutreja, Hema" w:date="2021-09-15T14:02:00Z"/>
                <w:color w:val="242729"/>
                <w:sz w:val="20"/>
              </w:rPr>
            </w:pPr>
          </w:p>
        </w:tc>
      </w:tr>
    </w:tbl>
    <w:p w14:paraId="568BF7CC" w14:textId="6BB97851" w:rsidR="00354145" w:rsidRDefault="00354145" w:rsidP="00354145"/>
    <w:p w14:paraId="4549B02A" w14:textId="58FA971B" w:rsidR="00354145" w:rsidRDefault="00354145" w:rsidP="00354145"/>
    <w:p w14:paraId="2083D927" w14:textId="23E832E6" w:rsidR="00354145" w:rsidRPr="00354145" w:rsidRDefault="00354145" w:rsidP="00354145">
      <w:pPr>
        <w:pStyle w:val="Heading3"/>
      </w:pPr>
      <w:r>
        <w:t>Restricted Actions</w:t>
      </w:r>
    </w:p>
    <w:tbl>
      <w:tblPr>
        <w:tblStyle w:val="TableGrid"/>
        <w:tblW w:w="0" w:type="auto"/>
        <w:tblLook w:val="04A0" w:firstRow="1" w:lastRow="0" w:firstColumn="1" w:lastColumn="0" w:noHBand="0" w:noVBand="1"/>
      </w:tblPr>
      <w:tblGrid>
        <w:gridCol w:w="2713"/>
        <w:gridCol w:w="2821"/>
        <w:gridCol w:w="5258"/>
      </w:tblGrid>
      <w:tr w:rsidR="00B97E08" w14:paraId="6DC4D256" w14:textId="77777777" w:rsidTr="10FE2C8A">
        <w:tc>
          <w:tcPr>
            <w:tcW w:w="2713" w:type="dxa"/>
            <w:shd w:val="clear" w:color="auto" w:fill="A6A6A6" w:themeFill="background1" w:themeFillShade="A6"/>
          </w:tcPr>
          <w:p w14:paraId="06154447" w14:textId="77777777" w:rsidR="00B97E08" w:rsidRPr="009E3650" w:rsidRDefault="00B97E08" w:rsidP="000B0EE5">
            <w:pPr>
              <w:spacing w:after="240"/>
              <w:rPr>
                <w:b/>
                <w:color w:val="242729"/>
                <w:sz w:val="20"/>
              </w:rPr>
            </w:pPr>
            <w:r w:rsidRPr="009E3650">
              <w:rPr>
                <w:b/>
                <w:color w:val="242729"/>
                <w:sz w:val="20"/>
              </w:rPr>
              <w:t>Category</w:t>
            </w:r>
          </w:p>
        </w:tc>
        <w:tc>
          <w:tcPr>
            <w:tcW w:w="2821" w:type="dxa"/>
            <w:shd w:val="clear" w:color="auto" w:fill="A6A6A6" w:themeFill="background1" w:themeFillShade="A6"/>
          </w:tcPr>
          <w:p w14:paraId="78E91C33" w14:textId="77777777" w:rsidR="00B97E08" w:rsidRPr="009E3650" w:rsidRDefault="00B97E08" w:rsidP="000B0EE5">
            <w:pPr>
              <w:spacing w:after="240"/>
              <w:rPr>
                <w:b/>
                <w:color w:val="242729"/>
                <w:sz w:val="20"/>
              </w:rPr>
            </w:pPr>
            <w:r w:rsidRPr="009E3650">
              <w:rPr>
                <w:b/>
                <w:color w:val="242729"/>
                <w:sz w:val="20"/>
              </w:rPr>
              <w:t>Action</w:t>
            </w:r>
          </w:p>
        </w:tc>
        <w:tc>
          <w:tcPr>
            <w:tcW w:w="5258" w:type="dxa"/>
            <w:shd w:val="clear" w:color="auto" w:fill="A6A6A6" w:themeFill="background1" w:themeFillShade="A6"/>
          </w:tcPr>
          <w:p w14:paraId="21EBCA83" w14:textId="77777777" w:rsidR="00B97E08" w:rsidRPr="009E3650" w:rsidRDefault="00B97E08" w:rsidP="000B0EE5">
            <w:pPr>
              <w:spacing w:after="240"/>
              <w:rPr>
                <w:b/>
                <w:color w:val="242729"/>
                <w:sz w:val="20"/>
              </w:rPr>
            </w:pPr>
            <w:r w:rsidRPr="009E3650">
              <w:rPr>
                <w:b/>
                <w:color w:val="242729"/>
                <w:sz w:val="20"/>
              </w:rPr>
              <w:t>Comments</w:t>
            </w:r>
          </w:p>
        </w:tc>
      </w:tr>
      <w:tr w:rsidR="00B97E08" w14:paraId="2F74A8D3" w14:textId="77777777" w:rsidTr="10FE2C8A">
        <w:tc>
          <w:tcPr>
            <w:tcW w:w="2713" w:type="dxa"/>
          </w:tcPr>
          <w:p w14:paraId="32C629C6" w14:textId="56366A7C" w:rsidR="00B97E08" w:rsidRPr="00371063" w:rsidRDefault="00B97E08" w:rsidP="000B0EE5">
            <w:pPr>
              <w:spacing w:after="240"/>
              <w:rPr>
                <w:b/>
                <w:color w:val="242729"/>
                <w:sz w:val="20"/>
              </w:rPr>
            </w:pPr>
            <w:r w:rsidRPr="00371063">
              <w:rPr>
                <w:b/>
                <w:color w:val="242729"/>
                <w:sz w:val="20"/>
              </w:rPr>
              <w:t>Infrastructure</w:t>
            </w:r>
          </w:p>
        </w:tc>
        <w:tc>
          <w:tcPr>
            <w:tcW w:w="2821" w:type="dxa"/>
          </w:tcPr>
          <w:p w14:paraId="773D6692" w14:textId="04985C31" w:rsidR="00B97E08" w:rsidRPr="00371063" w:rsidRDefault="00B97E08" w:rsidP="000B0EE5">
            <w:pPr>
              <w:spacing w:after="240"/>
              <w:rPr>
                <w:color w:val="242729"/>
                <w:sz w:val="20"/>
              </w:rPr>
            </w:pPr>
            <w:r w:rsidRPr="00371063">
              <w:rPr>
                <w:color w:val="242729"/>
                <w:sz w:val="20"/>
              </w:rPr>
              <w:t>Instance Configuration changes</w:t>
            </w:r>
          </w:p>
        </w:tc>
        <w:tc>
          <w:tcPr>
            <w:tcW w:w="5258" w:type="dxa"/>
          </w:tcPr>
          <w:p w14:paraId="0994E07C" w14:textId="74AEEA42" w:rsidR="00B97E08" w:rsidRPr="00371063" w:rsidRDefault="000A6014" w:rsidP="000B0EE5">
            <w:pPr>
              <w:spacing w:after="240"/>
              <w:rPr>
                <w:color w:val="242729"/>
                <w:sz w:val="20"/>
              </w:rPr>
            </w:pPr>
            <w:r w:rsidRPr="00371063">
              <w:rPr>
                <w:color w:val="242729"/>
                <w:sz w:val="20"/>
              </w:rPr>
              <w:t>Sp_configure, like memory changes, xp_cmdshell</w:t>
            </w:r>
            <w:r w:rsidR="00A24CDB" w:rsidRPr="00371063">
              <w:rPr>
                <w:color w:val="242729"/>
                <w:sz w:val="20"/>
              </w:rPr>
              <w:t>, Database mail.</w:t>
            </w:r>
          </w:p>
        </w:tc>
      </w:tr>
      <w:tr w:rsidR="00B97E08" w14:paraId="4CA32B92" w14:textId="77777777" w:rsidTr="10FE2C8A">
        <w:tc>
          <w:tcPr>
            <w:tcW w:w="2713" w:type="dxa"/>
          </w:tcPr>
          <w:p w14:paraId="297D6DD6" w14:textId="77777777" w:rsidR="00B97E08" w:rsidRPr="00371063" w:rsidRDefault="00B97E08" w:rsidP="000B0EE5">
            <w:pPr>
              <w:spacing w:after="240"/>
              <w:rPr>
                <w:color w:val="242729"/>
                <w:sz w:val="20"/>
              </w:rPr>
            </w:pPr>
          </w:p>
        </w:tc>
        <w:tc>
          <w:tcPr>
            <w:tcW w:w="2821" w:type="dxa"/>
          </w:tcPr>
          <w:p w14:paraId="4BEB73A6" w14:textId="5B2F7670" w:rsidR="00B97E08" w:rsidRPr="00371063" w:rsidRDefault="00B97E08" w:rsidP="000B0EE5">
            <w:pPr>
              <w:spacing w:after="240"/>
              <w:rPr>
                <w:color w:val="242729"/>
                <w:sz w:val="20"/>
              </w:rPr>
            </w:pPr>
            <w:r w:rsidRPr="00371063">
              <w:rPr>
                <w:color w:val="242729"/>
                <w:sz w:val="20"/>
              </w:rPr>
              <w:t>Linked Servers</w:t>
            </w:r>
          </w:p>
        </w:tc>
        <w:tc>
          <w:tcPr>
            <w:tcW w:w="5258" w:type="dxa"/>
          </w:tcPr>
          <w:p w14:paraId="22C07708" w14:textId="5532DE7D" w:rsidR="00B97E08" w:rsidRPr="00371063" w:rsidRDefault="000A6014" w:rsidP="000B0EE5">
            <w:pPr>
              <w:spacing w:after="240"/>
              <w:rPr>
                <w:color w:val="242729"/>
                <w:sz w:val="20"/>
              </w:rPr>
            </w:pPr>
            <w:r w:rsidRPr="00371063">
              <w:rPr>
                <w:color w:val="242729"/>
                <w:sz w:val="20"/>
              </w:rPr>
              <w:t>Creating or updates to linked Servers</w:t>
            </w:r>
          </w:p>
        </w:tc>
      </w:tr>
      <w:tr w:rsidR="00181204" w14:paraId="29AEC181" w14:textId="77777777" w:rsidTr="10FE2C8A">
        <w:tc>
          <w:tcPr>
            <w:tcW w:w="2713" w:type="dxa"/>
          </w:tcPr>
          <w:p w14:paraId="713A0708" w14:textId="77777777" w:rsidR="00181204" w:rsidRPr="00371063" w:rsidRDefault="00181204" w:rsidP="000B0EE5">
            <w:pPr>
              <w:spacing w:after="240"/>
              <w:rPr>
                <w:color w:val="242729"/>
                <w:sz w:val="20"/>
              </w:rPr>
            </w:pPr>
          </w:p>
        </w:tc>
        <w:tc>
          <w:tcPr>
            <w:tcW w:w="2821" w:type="dxa"/>
          </w:tcPr>
          <w:p w14:paraId="5A2CC1C7" w14:textId="34EEE52D" w:rsidR="00181204" w:rsidRPr="00371063" w:rsidRDefault="00181204" w:rsidP="000B0EE5">
            <w:pPr>
              <w:spacing w:after="240"/>
              <w:rPr>
                <w:color w:val="242729"/>
                <w:sz w:val="20"/>
              </w:rPr>
            </w:pPr>
            <w:r w:rsidRPr="00371063">
              <w:rPr>
                <w:color w:val="242729"/>
                <w:sz w:val="20"/>
              </w:rPr>
              <w:t>Changes to Service state</w:t>
            </w:r>
          </w:p>
        </w:tc>
        <w:tc>
          <w:tcPr>
            <w:tcW w:w="5258" w:type="dxa"/>
          </w:tcPr>
          <w:p w14:paraId="0212E383" w14:textId="77777777" w:rsidR="00181204" w:rsidRPr="00371063" w:rsidRDefault="00181204" w:rsidP="000B0EE5">
            <w:pPr>
              <w:spacing w:after="240"/>
              <w:rPr>
                <w:color w:val="242729"/>
                <w:sz w:val="20"/>
              </w:rPr>
            </w:pPr>
          </w:p>
        </w:tc>
      </w:tr>
      <w:tr w:rsidR="00492C3E" w14:paraId="15076209" w14:textId="77777777" w:rsidTr="10FE2C8A">
        <w:tc>
          <w:tcPr>
            <w:tcW w:w="2713" w:type="dxa"/>
          </w:tcPr>
          <w:p w14:paraId="16A3A7E3" w14:textId="77777777" w:rsidR="00492C3E" w:rsidRPr="00371063" w:rsidRDefault="00492C3E" w:rsidP="000B0EE5">
            <w:pPr>
              <w:spacing w:after="240"/>
              <w:rPr>
                <w:color w:val="242729"/>
                <w:sz w:val="20"/>
              </w:rPr>
            </w:pPr>
          </w:p>
        </w:tc>
        <w:tc>
          <w:tcPr>
            <w:tcW w:w="2821" w:type="dxa"/>
          </w:tcPr>
          <w:p w14:paraId="1F6C7C58" w14:textId="1CBC9D81" w:rsidR="00492C3E" w:rsidRPr="00371063" w:rsidRDefault="00492C3E" w:rsidP="000B0EE5">
            <w:pPr>
              <w:spacing w:after="240"/>
              <w:rPr>
                <w:color w:val="242729"/>
                <w:sz w:val="20"/>
              </w:rPr>
            </w:pPr>
            <w:r w:rsidRPr="00371063">
              <w:rPr>
                <w:color w:val="242729"/>
                <w:sz w:val="20"/>
              </w:rPr>
              <w:t xml:space="preserve">Changes to </w:t>
            </w:r>
            <w:r w:rsidR="00195C03" w:rsidRPr="00371063">
              <w:rPr>
                <w:color w:val="242729"/>
                <w:sz w:val="20"/>
              </w:rPr>
              <w:t xml:space="preserve">DDL &amp; </w:t>
            </w:r>
            <w:r w:rsidRPr="00371063">
              <w:rPr>
                <w:color w:val="242729"/>
                <w:sz w:val="20"/>
              </w:rPr>
              <w:t>Logon Triggers</w:t>
            </w:r>
          </w:p>
        </w:tc>
        <w:tc>
          <w:tcPr>
            <w:tcW w:w="5258" w:type="dxa"/>
          </w:tcPr>
          <w:p w14:paraId="1FEAFD62" w14:textId="29C827D4" w:rsidR="00492C3E" w:rsidRPr="00371063" w:rsidRDefault="00332DE7" w:rsidP="000B0EE5">
            <w:pPr>
              <w:spacing w:after="240"/>
              <w:rPr>
                <w:color w:val="242729"/>
                <w:sz w:val="20"/>
              </w:rPr>
            </w:pPr>
            <w:r w:rsidRPr="00371063">
              <w:rPr>
                <w:color w:val="242729"/>
                <w:sz w:val="20"/>
              </w:rPr>
              <w:t>DDL triggers requires CONTROL SERVER Permission</w:t>
            </w:r>
          </w:p>
        </w:tc>
      </w:tr>
      <w:tr w:rsidR="00492C3E" w14:paraId="51BE537E" w14:textId="77777777" w:rsidTr="10FE2C8A">
        <w:tc>
          <w:tcPr>
            <w:tcW w:w="2713" w:type="dxa"/>
          </w:tcPr>
          <w:p w14:paraId="38FDA1BB" w14:textId="77777777" w:rsidR="00492C3E" w:rsidRPr="00371063" w:rsidRDefault="00492C3E" w:rsidP="000B0EE5">
            <w:pPr>
              <w:spacing w:after="240"/>
              <w:rPr>
                <w:color w:val="242729"/>
                <w:sz w:val="20"/>
              </w:rPr>
            </w:pPr>
          </w:p>
        </w:tc>
        <w:tc>
          <w:tcPr>
            <w:tcW w:w="2821" w:type="dxa"/>
          </w:tcPr>
          <w:p w14:paraId="75325EB8" w14:textId="1D1E6995" w:rsidR="00492C3E" w:rsidRPr="00371063" w:rsidRDefault="00492C3E" w:rsidP="00492C3E">
            <w:pPr>
              <w:spacing w:after="240"/>
              <w:rPr>
                <w:color w:val="242729"/>
                <w:sz w:val="20"/>
              </w:rPr>
            </w:pPr>
            <w:r w:rsidRPr="00371063">
              <w:rPr>
                <w:color w:val="242729"/>
                <w:sz w:val="20"/>
              </w:rPr>
              <w:t xml:space="preserve">Changes to </w:t>
            </w:r>
            <w:r w:rsidR="00FD1A20" w:rsidRPr="00371063">
              <w:rPr>
                <w:color w:val="242729"/>
                <w:sz w:val="20"/>
              </w:rPr>
              <w:t xml:space="preserve">Instance level </w:t>
            </w:r>
            <w:r w:rsidRPr="00371063">
              <w:rPr>
                <w:color w:val="242729"/>
                <w:sz w:val="20"/>
              </w:rPr>
              <w:t>Encryption Keys</w:t>
            </w:r>
          </w:p>
        </w:tc>
        <w:tc>
          <w:tcPr>
            <w:tcW w:w="5258" w:type="dxa"/>
          </w:tcPr>
          <w:p w14:paraId="2868A63E" w14:textId="77777777" w:rsidR="00492C3E" w:rsidRPr="00371063" w:rsidRDefault="00492C3E" w:rsidP="000B0EE5">
            <w:pPr>
              <w:spacing w:after="240"/>
              <w:rPr>
                <w:color w:val="242729"/>
                <w:sz w:val="20"/>
              </w:rPr>
            </w:pPr>
          </w:p>
        </w:tc>
      </w:tr>
      <w:tr w:rsidR="00181204" w14:paraId="17B4C9F3" w14:textId="77777777" w:rsidTr="10FE2C8A">
        <w:tc>
          <w:tcPr>
            <w:tcW w:w="2713" w:type="dxa"/>
          </w:tcPr>
          <w:p w14:paraId="50BBAA4B" w14:textId="77777777" w:rsidR="00181204" w:rsidRPr="00371063" w:rsidRDefault="00181204" w:rsidP="000B0EE5">
            <w:pPr>
              <w:spacing w:after="240"/>
              <w:rPr>
                <w:color w:val="242729"/>
                <w:sz w:val="20"/>
              </w:rPr>
            </w:pPr>
          </w:p>
        </w:tc>
        <w:tc>
          <w:tcPr>
            <w:tcW w:w="2821" w:type="dxa"/>
          </w:tcPr>
          <w:p w14:paraId="4A80D9E9" w14:textId="3D1C5D18" w:rsidR="00181204" w:rsidRPr="00371063" w:rsidRDefault="00181204" w:rsidP="00492C3E">
            <w:pPr>
              <w:spacing w:after="240"/>
              <w:rPr>
                <w:color w:val="242729"/>
                <w:sz w:val="20"/>
              </w:rPr>
            </w:pPr>
            <w:r w:rsidRPr="00371063">
              <w:rPr>
                <w:color w:val="242729"/>
                <w:sz w:val="20"/>
              </w:rPr>
              <w:t>Changes to AVAILABILITY GROUP</w:t>
            </w:r>
          </w:p>
        </w:tc>
        <w:tc>
          <w:tcPr>
            <w:tcW w:w="5258" w:type="dxa"/>
          </w:tcPr>
          <w:p w14:paraId="4C34913E" w14:textId="77777777" w:rsidR="00181204" w:rsidRPr="00371063" w:rsidRDefault="00181204" w:rsidP="000B0EE5">
            <w:pPr>
              <w:spacing w:after="240"/>
              <w:rPr>
                <w:color w:val="242729"/>
                <w:sz w:val="20"/>
              </w:rPr>
            </w:pPr>
          </w:p>
        </w:tc>
      </w:tr>
      <w:tr w:rsidR="00181204" w14:paraId="3F0C040C" w14:textId="77777777" w:rsidTr="10FE2C8A">
        <w:tc>
          <w:tcPr>
            <w:tcW w:w="2713" w:type="dxa"/>
          </w:tcPr>
          <w:p w14:paraId="0479DA3C" w14:textId="43DA9F28" w:rsidR="00181204" w:rsidRPr="00371063" w:rsidRDefault="00181204" w:rsidP="00181204">
            <w:pPr>
              <w:spacing w:after="240"/>
              <w:rPr>
                <w:color w:val="242729"/>
                <w:sz w:val="20"/>
              </w:rPr>
            </w:pPr>
          </w:p>
        </w:tc>
        <w:tc>
          <w:tcPr>
            <w:tcW w:w="2821" w:type="dxa"/>
          </w:tcPr>
          <w:p w14:paraId="51B5F5A1" w14:textId="45A417AA" w:rsidR="00181204" w:rsidRPr="00371063" w:rsidRDefault="00181204" w:rsidP="00181204">
            <w:pPr>
              <w:spacing w:after="240"/>
              <w:rPr>
                <w:color w:val="242729"/>
                <w:sz w:val="20"/>
              </w:rPr>
            </w:pPr>
            <w:r w:rsidRPr="00371063">
              <w:rPr>
                <w:sz w:val="20"/>
              </w:rPr>
              <w:t xml:space="preserve">Create\Alter </w:t>
            </w:r>
            <w:r w:rsidR="00747355" w:rsidRPr="00371063">
              <w:rPr>
                <w:sz w:val="20"/>
              </w:rPr>
              <w:t>Endpoints</w:t>
            </w:r>
          </w:p>
        </w:tc>
        <w:tc>
          <w:tcPr>
            <w:tcW w:w="5258" w:type="dxa"/>
          </w:tcPr>
          <w:p w14:paraId="4C9D066B" w14:textId="2313A62C" w:rsidR="00181204" w:rsidRPr="00371063" w:rsidRDefault="00181204" w:rsidP="00181204">
            <w:pPr>
              <w:spacing w:after="240"/>
              <w:rPr>
                <w:color w:val="242729"/>
                <w:sz w:val="20"/>
              </w:rPr>
            </w:pPr>
          </w:p>
        </w:tc>
      </w:tr>
      <w:tr w:rsidR="00181204" w14:paraId="038CD41C" w14:textId="77777777" w:rsidTr="10FE2C8A">
        <w:tc>
          <w:tcPr>
            <w:tcW w:w="2713" w:type="dxa"/>
          </w:tcPr>
          <w:p w14:paraId="05B619CF" w14:textId="48092D17" w:rsidR="00181204" w:rsidRPr="00371063" w:rsidRDefault="00181204" w:rsidP="00181204">
            <w:pPr>
              <w:spacing w:after="240"/>
              <w:rPr>
                <w:color w:val="242729"/>
                <w:sz w:val="20"/>
              </w:rPr>
            </w:pPr>
          </w:p>
        </w:tc>
        <w:tc>
          <w:tcPr>
            <w:tcW w:w="2821" w:type="dxa"/>
          </w:tcPr>
          <w:p w14:paraId="3608DE89" w14:textId="441A217D" w:rsidR="00181204" w:rsidRPr="00371063" w:rsidRDefault="00181204" w:rsidP="00181204">
            <w:pPr>
              <w:spacing w:after="240"/>
              <w:rPr>
                <w:color w:val="242729"/>
                <w:sz w:val="20"/>
              </w:rPr>
            </w:pPr>
            <w:r w:rsidRPr="00371063">
              <w:rPr>
                <w:sz w:val="20"/>
              </w:rPr>
              <w:t>Create\Alter Events</w:t>
            </w:r>
          </w:p>
        </w:tc>
        <w:tc>
          <w:tcPr>
            <w:tcW w:w="5258" w:type="dxa"/>
          </w:tcPr>
          <w:p w14:paraId="0D4DFA6D" w14:textId="0E96BE24" w:rsidR="00181204" w:rsidRPr="00371063" w:rsidRDefault="00181204" w:rsidP="00181204">
            <w:pPr>
              <w:spacing w:after="240"/>
              <w:rPr>
                <w:color w:val="242729"/>
                <w:sz w:val="20"/>
              </w:rPr>
            </w:pPr>
          </w:p>
        </w:tc>
      </w:tr>
      <w:tr w:rsidR="00181204" w14:paraId="1B58C805" w14:textId="77777777" w:rsidTr="10FE2C8A">
        <w:tc>
          <w:tcPr>
            <w:tcW w:w="2713" w:type="dxa"/>
          </w:tcPr>
          <w:p w14:paraId="3308838D" w14:textId="067D4397" w:rsidR="00181204" w:rsidRPr="00371063" w:rsidRDefault="00181204" w:rsidP="00181204">
            <w:pPr>
              <w:spacing w:after="240"/>
              <w:rPr>
                <w:color w:val="242729"/>
                <w:sz w:val="20"/>
              </w:rPr>
            </w:pPr>
          </w:p>
        </w:tc>
        <w:tc>
          <w:tcPr>
            <w:tcW w:w="2821" w:type="dxa"/>
          </w:tcPr>
          <w:p w14:paraId="68AB7BBB" w14:textId="398393C0" w:rsidR="00181204" w:rsidRPr="00371063" w:rsidRDefault="00181204" w:rsidP="00181204">
            <w:pPr>
              <w:spacing w:after="240"/>
              <w:rPr>
                <w:color w:val="242729"/>
                <w:sz w:val="20"/>
              </w:rPr>
            </w:pPr>
            <w:r w:rsidRPr="00371063">
              <w:rPr>
                <w:sz w:val="20"/>
              </w:rPr>
              <w:t>Create\Alter Audits</w:t>
            </w:r>
          </w:p>
        </w:tc>
        <w:tc>
          <w:tcPr>
            <w:tcW w:w="5258" w:type="dxa"/>
          </w:tcPr>
          <w:p w14:paraId="15B6A807" w14:textId="2EB8E6DC" w:rsidR="00181204" w:rsidRPr="00371063" w:rsidRDefault="00181204" w:rsidP="00181204">
            <w:pPr>
              <w:spacing w:after="240"/>
              <w:rPr>
                <w:color w:val="242729"/>
                <w:sz w:val="20"/>
              </w:rPr>
            </w:pPr>
          </w:p>
        </w:tc>
      </w:tr>
      <w:tr w:rsidR="00181204" w14:paraId="1BEC535A" w14:textId="77777777" w:rsidTr="10FE2C8A">
        <w:tc>
          <w:tcPr>
            <w:tcW w:w="2713" w:type="dxa"/>
          </w:tcPr>
          <w:p w14:paraId="443A0AA2" w14:textId="78389BAB" w:rsidR="00181204" w:rsidRPr="00371063" w:rsidRDefault="00181204" w:rsidP="00181204">
            <w:pPr>
              <w:spacing w:after="240"/>
              <w:rPr>
                <w:color w:val="242729"/>
                <w:sz w:val="20"/>
              </w:rPr>
            </w:pPr>
          </w:p>
        </w:tc>
        <w:tc>
          <w:tcPr>
            <w:tcW w:w="2821" w:type="dxa"/>
          </w:tcPr>
          <w:p w14:paraId="01B6C518" w14:textId="07C7F057" w:rsidR="00181204" w:rsidRPr="00371063" w:rsidRDefault="00181204" w:rsidP="00181204">
            <w:pPr>
              <w:spacing w:after="240"/>
              <w:rPr>
                <w:color w:val="242729"/>
                <w:sz w:val="20"/>
              </w:rPr>
            </w:pPr>
            <w:r w:rsidRPr="00371063">
              <w:rPr>
                <w:sz w:val="20"/>
              </w:rPr>
              <w:t>Changes to DAC settings</w:t>
            </w:r>
          </w:p>
        </w:tc>
        <w:tc>
          <w:tcPr>
            <w:tcW w:w="5258" w:type="dxa"/>
          </w:tcPr>
          <w:p w14:paraId="5BB3CDD5" w14:textId="4BB19F49" w:rsidR="00181204" w:rsidRPr="00371063" w:rsidRDefault="00181204" w:rsidP="00181204">
            <w:pPr>
              <w:spacing w:after="240"/>
              <w:rPr>
                <w:color w:val="242729"/>
                <w:sz w:val="20"/>
              </w:rPr>
            </w:pPr>
          </w:p>
        </w:tc>
      </w:tr>
      <w:tr w:rsidR="00181204" w14:paraId="1B7C5C49" w14:textId="77777777" w:rsidTr="10FE2C8A">
        <w:tc>
          <w:tcPr>
            <w:tcW w:w="2713" w:type="dxa"/>
          </w:tcPr>
          <w:p w14:paraId="63746E17" w14:textId="007CB829" w:rsidR="00181204" w:rsidRPr="00371063" w:rsidRDefault="00181204" w:rsidP="00181204">
            <w:pPr>
              <w:spacing w:after="240"/>
              <w:rPr>
                <w:color w:val="242729"/>
                <w:sz w:val="20"/>
              </w:rPr>
            </w:pPr>
          </w:p>
        </w:tc>
        <w:tc>
          <w:tcPr>
            <w:tcW w:w="2821" w:type="dxa"/>
          </w:tcPr>
          <w:p w14:paraId="04B056A7" w14:textId="1C5BE6F1" w:rsidR="00181204" w:rsidRPr="00371063" w:rsidRDefault="00181204" w:rsidP="00181204">
            <w:pPr>
              <w:spacing w:after="240"/>
              <w:rPr>
                <w:color w:val="242729"/>
                <w:sz w:val="20"/>
              </w:rPr>
            </w:pPr>
            <w:r w:rsidRPr="00371063">
              <w:rPr>
                <w:sz w:val="20"/>
              </w:rPr>
              <w:t>Changes to Resource Governor</w:t>
            </w:r>
          </w:p>
        </w:tc>
        <w:tc>
          <w:tcPr>
            <w:tcW w:w="5258" w:type="dxa"/>
          </w:tcPr>
          <w:p w14:paraId="7BF90687" w14:textId="76ADB16E" w:rsidR="00181204" w:rsidRPr="00371063" w:rsidRDefault="00181204" w:rsidP="00181204">
            <w:pPr>
              <w:spacing w:after="240"/>
              <w:rPr>
                <w:color w:val="242729"/>
                <w:sz w:val="20"/>
              </w:rPr>
            </w:pPr>
          </w:p>
        </w:tc>
      </w:tr>
      <w:tr w:rsidR="00181204" w14:paraId="3702FDC4" w14:textId="77777777" w:rsidTr="10FE2C8A">
        <w:tc>
          <w:tcPr>
            <w:tcW w:w="2713" w:type="dxa"/>
          </w:tcPr>
          <w:p w14:paraId="2465E167" w14:textId="1A4F7E51" w:rsidR="00181204" w:rsidRPr="00371063" w:rsidRDefault="00181204" w:rsidP="00181204">
            <w:pPr>
              <w:spacing w:after="240"/>
              <w:rPr>
                <w:color w:val="242729"/>
                <w:sz w:val="20"/>
              </w:rPr>
            </w:pPr>
          </w:p>
        </w:tc>
        <w:tc>
          <w:tcPr>
            <w:tcW w:w="2821" w:type="dxa"/>
          </w:tcPr>
          <w:p w14:paraId="7384E1FD" w14:textId="0CB75AE9" w:rsidR="00181204" w:rsidRPr="00371063" w:rsidRDefault="00181204" w:rsidP="00181204">
            <w:pPr>
              <w:spacing w:after="240"/>
              <w:rPr>
                <w:color w:val="242729"/>
                <w:sz w:val="20"/>
              </w:rPr>
            </w:pPr>
            <w:r w:rsidRPr="00371063">
              <w:rPr>
                <w:sz w:val="20"/>
              </w:rPr>
              <w:t>ALTER TRACE</w:t>
            </w:r>
          </w:p>
        </w:tc>
        <w:tc>
          <w:tcPr>
            <w:tcW w:w="5258" w:type="dxa"/>
          </w:tcPr>
          <w:p w14:paraId="4BDEA23E" w14:textId="37DC5256" w:rsidR="00181204" w:rsidRPr="00371063" w:rsidRDefault="00181204" w:rsidP="00181204">
            <w:pPr>
              <w:spacing w:after="240"/>
              <w:rPr>
                <w:color w:val="242729"/>
                <w:sz w:val="20"/>
              </w:rPr>
            </w:pPr>
          </w:p>
        </w:tc>
      </w:tr>
      <w:tr w:rsidR="00181204" w14:paraId="7B7C9D04" w14:textId="77777777" w:rsidTr="10FE2C8A">
        <w:tc>
          <w:tcPr>
            <w:tcW w:w="2713" w:type="dxa"/>
          </w:tcPr>
          <w:p w14:paraId="34E90ED0" w14:textId="77777777" w:rsidR="00181204" w:rsidRPr="00371063" w:rsidRDefault="00181204" w:rsidP="000B0EE5">
            <w:pPr>
              <w:spacing w:after="240"/>
              <w:rPr>
                <w:color w:val="242729"/>
                <w:sz w:val="20"/>
              </w:rPr>
            </w:pPr>
          </w:p>
        </w:tc>
        <w:tc>
          <w:tcPr>
            <w:tcW w:w="2821" w:type="dxa"/>
          </w:tcPr>
          <w:p w14:paraId="6BEA10FC" w14:textId="26C2C410" w:rsidR="00181204" w:rsidRPr="00371063" w:rsidRDefault="00181204" w:rsidP="00492C3E">
            <w:pPr>
              <w:spacing w:after="240"/>
              <w:rPr>
                <w:color w:val="242729"/>
                <w:sz w:val="20"/>
              </w:rPr>
            </w:pPr>
            <w:r w:rsidRPr="00371063">
              <w:rPr>
                <w:color w:val="242729"/>
                <w:sz w:val="20"/>
              </w:rPr>
              <w:t>ALTER Settings</w:t>
            </w:r>
          </w:p>
        </w:tc>
        <w:tc>
          <w:tcPr>
            <w:tcW w:w="5258" w:type="dxa"/>
          </w:tcPr>
          <w:p w14:paraId="0D9A8212" w14:textId="135742CE" w:rsidR="00181204" w:rsidRPr="00371063" w:rsidRDefault="00280070" w:rsidP="000B0EE5">
            <w:pPr>
              <w:spacing w:after="240"/>
              <w:rPr>
                <w:color w:val="242729"/>
                <w:sz w:val="20"/>
              </w:rPr>
            </w:pPr>
            <w:r w:rsidRPr="00371063">
              <w:rPr>
                <w:color w:val="242729"/>
                <w:sz w:val="20"/>
              </w:rPr>
              <w:t>Example: Filestream, AlwaysOn</w:t>
            </w:r>
          </w:p>
        </w:tc>
      </w:tr>
      <w:tr w:rsidR="00B97E08" w14:paraId="66A367E3" w14:textId="77777777" w:rsidTr="10FE2C8A">
        <w:tc>
          <w:tcPr>
            <w:tcW w:w="2713" w:type="dxa"/>
          </w:tcPr>
          <w:p w14:paraId="2ACB6CB0" w14:textId="4BAE60DE" w:rsidR="00B97E08" w:rsidRPr="00371063" w:rsidRDefault="00B97E08" w:rsidP="000B0EE5">
            <w:pPr>
              <w:spacing w:after="240"/>
              <w:rPr>
                <w:b/>
                <w:color w:val="242729"/>
                <w:sz w:val="20"/>
              </w:rPr>
            </w:pPr>
            <w:r w:rsidRPr="00371063">
              <w:rPr>
                <w:b/>
                <w:color w:val="242729"/>
                <w:sz w:val="20"/>
              </w:rPr>
              <w:t>Database</w:t>
            </w:r>
          </w:p>
        </w:tc>
        <w:tc>
          <w:tcPr>
            <w:tcW w:w="2821" w:type="dxa"/>
          </w:tcPr>
          <w:p w14:paraId="59155DF3" w14:textId="1A44AC9F" w:rsidR="00B97E08" w:rsidRPr="00371063" w:rsidRDefault="00BC25B7" w:rsidP="000B0EE5">
            <w:pPr>
              <w:spacing w:after="240"/>
              <w:rPr>
                <w:color w:val="242729"/>
                <w:sz w:val="20"/>
              </w:rPr>
            </w:pPr>
            <w:r w:rsidRPr="00371063">
              <w:rPr>
                <w:color w:val="242729"/>
                <w:sz w:val="20"/>
              </w:rPr>
              <w:t xml:space="preserve">Create\Alter\Drop\Rename </w:t>
            </w:r>
            <w:r w:rsidR="00B97E08" w:rsidRPr="00371063">
              <w:rPr>
                <w:color w:val="242729"/>
                <w:sz w:val="20"/>
              </w:rPr>
              <w:t>Database</w:t>
            </w:r>
          </w:p>
        </w:tc>
        <w:tc>
          <w:tcPr>
            <w:tcW w:w="5258" w:type="dxa"/>
          </w:tcPr>
          <w:p w14:paraId="23C20E18" w14:textId="0E1FBC2A" w:rsidR="00B97E08" w:rsidRPr="00371063" w:rsidRDefault="00D37A5E" w:rsidP="000B0EE5">
            <w:pPr>
              <w:spacing w:after="240"/>
              <w:rPr>
                <w:color w:val="242729"/>
                <w:sz w:val="20"/>
              </w:rPr>
            </w:pPr>
            <w:r w:rsidRPr="00371063">
              <w:rPr>
                <w:color w:val="242729"/>
                <w:sz w:val="20"/>
              </w:rPr>
              <w:t>Sp_renamedb</w:t>
            </w:r>
          </w:p>
        </w:tc>
      </w:tr>
      <w:tr w:rsidR="00B97E08" w14:paraId="2F398790" w14:textId="77777777" w:rsidTr="10FE2C8A">
        <w:tc>
          <w:tcPr>
            <w:tcW w:w="2713" w:type="dxa"/>
          </w:tcPr>
          <w:p w14:paraId="25D56002" w14:textId="77777777" w:rsidR="00B97E08" w:rsidRPr="00371063" w:rsidRDefault="00B97E08" w:rsidP="00B97E08">
            <w:pPr>
              <w:spacing w:after="240"/>
              <w:rPr>
                <w:color w:val="242729"/>
                <w:sz w:val="20"/>
              </w:rPr>
            </w:pPr>
          </w:p>
        </w:tc>
        <w:tc>
          <w:tcPr>
            <w:tcW w:w="2821" w:type="dxa"/>
          </w:tcPr>
          <w:p w14:paraId="05D0FFD3" w14:textId="21342F57" w:rsidR="00B97E08" w:rsidRPr="00371063" w:rsidRDefault="007B3697" w:rsidP="007B3697">
            <w:pPr>
              <w:spacing w:after="240"/>
              <w:rPr>
                <w:color w:val="242729"/>
                <w:sz w:val="20"/>
              </w:rPr>
            </w:pPr>
            <w:r w:rsidRPr="00371063">
              <w:rPr>
                <w:sz w:val="20"/>
              </w:rPr>
              <w:t xml:space="preserve">Changes to </w:t>
            </w:r>
            <w:r w:rsidR="00747355" w:rsidRPr="00371063">
              <w:rPr>
                <w:sz w:val="20"/>
              </w:rPr>
              <w:t>File group</w:t>
            </w:r>
            <w:r w:rsidR="00B97E08" w:rsidRPr="00371063">
              <w:rPr>
                <w:sz w:val="20"/>
              </w:rPr>
              <w:t xml:space="preserve"> to a database</w:t>
            </w:r>
          </w:p>
        </w:tc>
        <w:tc>
          <w:tcPr>
            <w:tcW w:w="5258" w:type="dxa"/>
          </w:tcPr>
          <w:p w14:paraId="3DF305FD" w14:textId="2F129E0A" w:rsidR="00B97E08" w:rsidRPr="00371063" w:rsidRDefault="007B3697" w:rsidP="00B97E08">
            <w:pPr>
              <w:spacing w:after="240"/>
              <w:rPr>
                <w:color w:val="242729"/>
                <w:sz w:val="20"/>
              </w:rPr>
            </w:pPr>
            <w:r w:rsidRPr="00371063">
              <w:rPr>
                <w:color w:val="242729"/>
                <w:sz w:val="20"/>
              </w:rPr>
              <w:t>Add</w:t>
            </w:r>
            <w:r w:rsidR="00927EDE" w:rsidRPr="00371063">
              <w:rPr>
                <w:color w:val="242729"/>
                <w:sz w:val="20"/>
              </w:rPr>
              <w:t>,</w:t>
            </w:r>
            <w:r w:rsidRPr="00371063">
              <w:rPr>
                <w:color w:val="242729"/>
                <w:sz w:val="20"/>
              </w:rPr>
              <w:t xml:space="preserve"> remove </w:t>
            </w:r>
            <w:r w:rsidR="00747355" w:rsidRPr="00371063">
              <w:rPr>
                <w:color w:val="242729"/>
                <w:sz w:val="20"/>
              </w:rPr>
              <w:t>file groups</w:t>
            </w:r>
          </w:p>
        </w:tc>
      </w:tr>
      <w:tr w:rsidR="00B97E08" w14:paraId="429BEE81" w14:textId="77777777" w:rsidTr="10FE2C8A">
        <w:tc>
          <w:tcPr>
            <w:tcW w:w="2713" w:type="dxa"/>
          </w:tcPr>
          <w:p w14:paraId="4D12722F" w14:textId="77777777" w:rsidR="00B97E08" w:rsidRPr="00371063" w:rsidRDefault="00B97E08" w:rsidP="00B97E08">
            <w:pPr>
              <w:spacing w:after="240"/>
              <w:rPr>
                <w:color w:val="242729"/>
                <w:sz w:val="20"/>
              </w:rPr>
            </w:pPr>
          </w:p>
        </w:tc>
        <w:tc>
          <w:tcPr>
            <w:tcW w:w="2821" w:type="dxa"/>
          </w:tcPr>
          <w:p w14:paraId="57B34ADE" w14:textId="3BFB61EC" w:rsidR="00B97E08" w:rsidRPr="00371063" w:rsidRDefault="007B3697" w:rsidP="007B3697">
            <w:pPr>
              <w:spacing w:after="240"/>
              <w:rPr>
                <w:color w:val="242729"/>
                <w:sz w:val="20"/>
              </w:rPr>
            </w:pPr>
            <w:r w:rsidRPr="00371063">
              <w:rPr>
                <w:sz w:val="20"/>
              </w:rPr>
              <w:t xml:space="preserve">Changes to </w:t>
            </w:r>
            <w:r w:rsidR="00B97E08" w:rsidRPr="00371063">
              <w:rPr>
                <w:sz w:val="20"/>
              </w:rPr>
              <w:t>files to a database</w:t>
            </w:r>
          </w:p>
        </w:tc>
        <w:tc>
          <w:tcPr>
            <w:tcW w:w="5258" w:type="dxa"/>
          </w:tcPr>
          <w:p w14:paraId="0607C5EC" w14:textId="4FEE4157" w:rsidR="00927EDE" w:rsidRPr="00371063" w:rsidRDefault="007B3697" w:rsidP="00B97E08">
            <w:pPr>
              <w:spacing w:after="240"/>
              <w:rPr>
                <w:color w:val="242729"/>
                <w:sz w:val="20"/>
              </w:rPr>
            </w:pPr>
            <w:r w:rsidRPr="00371063">
              <w:rPr>
                <w:color w:val="242729"/>
                <w:sz w:val="20"/>
              </w:rPr>
              <w:t xml:space="preserve">Add, remove, </w:t>
            </w:r>
            <w:r w:rsidR="00747355" w:rsidRPr="00371063">
              <w:rPr>
                <w:color w:val="242729"/>
                <w:sz w:val="20"/>
              </w:rPr>
              <w:t>and shrink</w:t>
            </w:r>
            <w:r w:rsidRPr="00371063">
              <w:rPr>
                <w:color w:val="242729"/>
                <w:sz w:val="20"/>
              </w:rPr>
              <w:t xml:space="preserve"> files</w:t>
            </w:r>
            <w:r w:rsidR="00927EDE" w:rsidRPr="00371063">
              <w:rPr>
                <w:color w:val="242729"/>
                <w:sz w:val="20"/>
              </w:rPr>
              <w:t>.</w:t>
            </w:r>
          </w:p>
          <w:p w14:paraId="144BFFAB" w14:textId="6D96918D" w:rsidR="00B97E08" w:rsidRPr="00371063" w:rsidRDefault="00927EDE" w:rsidP="00B97E08">
            <w:pPr>
              <w:spacing w:after="240"/>
              <w:rPr>
                <w:color w:val="242729"/>
                <w:sz w:val="20"/>
              </w:rPr>
            </w:pPr>
            <w:r w:rsidRPr="00371063">
              <w:rPr>
                <w:color w:val="242729"/>
                <w:sz w:val="20"/>
              </w:rPr>
              <w:t xml:space="preserve">Changes to </w:t>
            </w:r>
            <w:r w:rsidR="00747355" w:rsidRPr="00371063">
              <w:rPr>
                <w:color w:val="242729"/>
                <w:sz w:val="20"/>
              </w:rPr>
              <w:t>auto growth</w:t>
            </w:r>
            <w:r w:rsidRPr="00371063">
              <w:rPr>
                <w:color w:val="242729"/>
                <w:sz w:val="20"/>
              </w:rPr>
              <w:t xml:space="preserve"> settings</w:t>
            </w:r>
          </w:p>
        </w:tc>
      </w:tr>
      <w:tr w:rsidR="00B97E08" w14:paraId="6DA834A0" w14:textId="77777777" w:rsidTr="10FE2C8A">
        <w:tc>
          <w:tcPr>
            <w:tcW w:w="2713" w:type="dxa"/>
          </w:tcPr>
          <w:p w14:paraId="7319AB38" w14:textId="77777777" w:rsidR="00B97E08" w:rsidRPr="00371063" w:rsidRDefault="00B97E08" w:rsidP="00B97E08">
            <w:pPr>
              <w:spacing w:after="240"/>
              <w:rPr>
                <w:color w:val="242729"/>
                <w:sz w:val="20"/>
              </w:rPr>
            </w:pPr>
          </w:p>
        </w:tc>
        <w:tc>
          <w:tcPr>
            <w:tcW w:w="2821" w:type="dxa"/>
          </w:tcPr>
          <w:p w14:paraId="3ACA73D0" w14:textId="2B0A4532" w:rsidR="00B97E08" w:rsidRPr="00371063" w:rsidRDefault="00B97E08" w:rsidP="00B97E08">
            <w:pPr>
              <w:spacing w:after="240"/>
              <w:rPr>
                <w:color w:val="242729"/>
                <w:sz w:val="20"/>
              </w:rPr>
            </w:pPr>
            <w:r w:rsidRPr="00371063">
              <w:rPr>
                <w:sz w:val="20"/>
              </w:rPr>
              <w:t>Change of database state</w:t>
            </w:r>
          </w:p>
        </w:tc>
        <w:tc>
          <w:tcPr>
            <w:tcW w:w="5258" w:type="dxa"/>
          </w:tcPr>
          <w:p w14:paraId="03C9BEC5" w14:textId="1CDF124A" w:rsidR="00B97E08" w:rsidRPr="00371063" w:rsidRDefault="00C3381A" w:rsidP="00B97E08">
            <w:pPr>
              <w:spacing w:after="240"/>
              <w:rPr>
                <w:color w:val="242729"/>
                <w:sz w:val="20"/>
              </w:rPr>
            </w:pPr>
            <w:r w:rsidRPr="00371063">
              <w:rPr>
                <w:color w:val="242729"/>
                <w:sz w:val="20"/>
              </w:rPr>
              <w:t>Read-only, offline, online</w:t>
            </w:r>
          </w:p>
        </w:tc>
      </w:tr>
      <w:tr w:rsidR="00B97E08" w14:paraId="1BDEAD48" w14:textId="77777777" w:rsidTr="10FE2C8A">
        <w:tc>
          <w:tcPr>
            <w:tcW w:w="2713" w:type="dxa"/>
          </w:tcPr>
          <w:p w14:paraId="68F7CCA4" w14:textId="77777777" w:rsidR="00B97E08" w:rsidRPr="00371063" w:rsidRDefault="00B97E08" w:rsidP="00B97E08">
            <w:pPr>
              <w:spacing w:after="240"/>
              <w:rPr>
                <w:color w:val="242729"/>
                <w:sz w:val="20"/>
              </w:rPr>
            </w:pPr>
          </w:p>
        </w:tc>
        <w:tc>
          <w:tcPr>
            <w:tcW w:w="2821" w:type="dxa"/>
          </w:tcPr>
          <w:p w14:paraId="0572ACCA" w14:textId="1C657A50" w:rsidR="00B97E08" w:rsidRPr="00371063" w:rsidRDefault="00B97E08" w:rsidP="00B97E08">
            <w:pPr>
              <w:spacing w:after="240"/>
              <w:rPr>
                <w:color w:val="242729"/>
                <w:sz w:val="20"/>
              </w:rPr>
            </w:pPr>
            <w:r w:rsidRPr="00371063">
              <w:rPr>
                <w:sz w:val="20"/>
              </w:rPr>
              <w:t>Backup Database</w:t>
            </w:r>
            <w:r w:rsidR="00660C97" w:rsidRPr="00371063">
              <w:rPr>
                <w:sz w:val="20"/>
              </w:rPr>
              <w:t>\Log</w:t>
            </w:r>
          </w:p>
        </w:tc>
        <w:tc>
          <w:tcPr>
            <w:tcW w:w="5258" w:type="dxa"/>
          </w:tcPr>
          <w:p w14:paraId="1B5B6281" w14:textId="1B965291" w:rsidR="00B97E08" w:rsidRPr="00371063" w:rsidRDefault="000C624A" w:rsidP="00B97E08">
            <w:pPr>
              <w:spacing w:after="240"/>
              <w:rPr>
                <w:color w:val="242729"/>
                <w:sz w:val="20"/>
              </w:rPr>
            </w:pPr>
            <w:r w:rsidRPr="00371063">
              <w:rPr>
                <w:color w:val="242729"/>
                <w:sz w:val="20"/>
              </w:rPr>
              <w:t>Any kinds of backups</w:t>
            </w:r>
          </w:p>
        </w:tc>
      </w:tr>
      <w:tr w:rsidR="00B97E08" w14:paraId="5A82AC99" w14:textId="77777777" w:rsidTr="10FE2C8A">
        <w:tc>
          <w:tcPr>
            <w:tcW w:w="2713" w:type="dxa"/>
          </w:tcPr>
          <w:p w14:paraId="48AA6265" w14:textId="77777777" w:rsidR="00B97E08" w:rsidRPr="00371063" w:rsidRDefault="00B97E08" w:rsidP="00B97E08">
            <w:pPr>
              <w:spacing w:after="240"/>
              <w:rPr>
                <w:color w:val="242729"/>
                <w:sz w:val="20"/>
              </w:rPr>
            </w:pPr>
          </w:p>
        </w:tc>
        <w:tc>
          <w:tcPr>
            <w:tcW w:w="2821" w:type="dxa"/>
          </w:tcPr>
          <w:p w14:paraId="4B8DA238" w14:textId="5E3F2FC2" w:rsidR="00B97E08" w:rsidRPr="00371063" w:rsidRDefault="00B97E08" w:rsidP="00B97E08">
            <w:pPr>
              <w:spacing w:after="240"/>
              <w:rPr>
                <w:color w:val="242729"/>
                <w:sz w:val="20"/>
              </w:rPr>
            </w:pPr>
            <w:r w:rsidRPr="00371063">
              <w:rPr>
                <w:sz w:val="20"/>
              </w:rPr>
              <w:t>Restore Database</w:t>
            </w:r>
            <w:r w:rsidR="00660C97" w:rsidRPr="00371063">
              <w:rPr>
                <w:sz w:val="20"/>
              </w:rPr>
              <w:t>\Log</w:t>
            </w:r>
          </w:p>
        </w:tc>
        <w:tc>
          <w:tcPr>
            <w:tcW w:w="5258" w:type="dxa"/>
          </w:tcPr>
          <w:p w14:paraId="13951CE8" w14:textId="77777777" w:rsidR="00B97E08" w:rsidRPr="00371063" w:rsidRDefault="00B97E08" w:rsidP="00B97E08">
            <w:pPr>
              <w:spacing w:after="240"/>
              <w:rPr>
                <w:color w:val="242729"/>
                <w:sz w:val="20"/>
              </w:rPr>
            </w:pPr>
          </w:p>
        </w:tc>
      </w:tr>
      <w:tr w:rsidR="00B97E08" w14:paraId="2C4253A0" w14:textId="77777777" w:rsidTr="10FE2C8A">
        <w:tc>
          <w:tcPr>
            <w:tcW w:w="2713" w:type="dxa"/>
          </w:tcPr>
          <w:p w14:paraId="62244BE3" w14:textId="77777777" w:rsidR="00B97E08" w:rsidRPr="00371063" w:rsidRDefault="00B97E08" w:rsidP="00B97E08">
            <w:pPr>
              <w:spacing w:after="240"/>
              <w:rPr>
                <w:color w:val="242729"/>
                <w:sz w:val="20"/>
              </w:rPr>
            </w:pPr>
          </w:p>
        </w:tc>
        <w:tc>
          <w:tcPr>
            <w:tcW w:w="2821" w:type="dxa"/>
          </w:tcPr>
          <w:p w14:paraId="2580294B" w14:textId="0FD7DD74" w:rsidR="00B97E08" w:rsidRPr="00371063" w:rsidRDefault="00B97E08" w:rsidP="00B97E08">
            <w:pPr>
              <w:spacing w:after="240"/>
              <w:rPr>
                <w:color w:val="242729"/>
                <w:sz w:val="20"/>
              </w:rPr>
            </w:pPr>
            <w:r w:rsidRPr="00371063">
              <w:rPr>
                <w:sz w:val="20"/>
              </w:rPr>
              <w:t>Changes to system databases</w:t>
            </w:r>
          </w:p>
        </w:tc>
        <w:tc>
          <w:tcPr>
            <w:tcW w:w="5258" w:type="dxa"/>
          </w:tcPr>
          <w:p w14:paraId="40BCF651" w14:textId="02EEFCFB" w:rsidR="00B97E08" w:rsidRPr="00371063" w:rsidRDefault="00B80121" w:rsidP="00B97E08">
            <w:pPr>
              <w:spacing w:after="240"/>
              <w:rPr>
                <w:color w:val="242729"/>
                <w:sz w:val="20"/>
              </w:rPr>
            </w:pPr>
            <w:r w:rsidRPr="00371063">
              <w:rPr>
                <w:color w:val="242729"/>
                <w:sz w:val="20"/>
              </w:rPr>
              <w:t>M</w:t>
            </w:r>
            <w:r w:rsidR="00CF1266" w:rsidRPr="00371063">
              <w:rPr>
                <w:color w:val="242729"/>
                <w:sz w:val="20"/>
              </w:rPr>
              <w:t>a</w:t>
            </w:r>
            <w:r w:rsidRPr="00371063">
              <w:rPr>
                <w:color w:val="242729"/>
                <w:sz w:val="20"/>
              </w:rPr>
              <w:t>ster, msdb, model, tempdb, distribution</w:t>
            </w:r>
            <w:r w:rsidR="0085659D" w:rsidRPr="00371063">
              <w:rPr>
                <w:color w:val="242729"/>
                <w:sz w:val="20"/>
              </w:rPr>
              <w:t>, SSISDB</w:t>
            </w:r>
          </w:p>
        </w:tc>
      </w:tr>
      <w:tr w:rsidR="00B97E08" w14:paraId="3BA35D94" w14:textId="77777777" w:rsidTr="10FE2C8A">
        <w:tc>
          <w:tcPr>
            <w:tcW w:w="2713" w:type="dxa"/>
          </w:tcPr>
          <w:p w14:paraId="078EDE92" w14:textId="77777777" w:rsidR="00B97E08" w:rsidRPr="00371063" w:rsidRDefault="00B97E08" w:rsidP="00B97E08">
            <w:pPr>
              <w:spacing w:after="240"/>
              <w:rPr>
                <w:color w:val="242729"/>
                <w:sz w:val="20"/>
              </w:rPr>
            </w:pPr>
          </w:p>
        </w:tc>
        <w:tc>
          <w:tcPr>
            <w:tcW w:w="2821" w:type="dxa"/>
          </w:tcPr>
          <w:p w14:paraId="0EFD386C" w14:textId="45C7A31B" w:rsidR="00B97E08" w:rsidRPr="00371063" w:rsidRDefault="00B97E08" w:rsidP="00660C97">
            <w:pPr>
              <w:spacing w:after="240"/>
              <w:rPr>
                <w:color w:val="242729"/>
                <w:sz w:val="20"/>
              </w:rPr>
            </w:pPr>
            <w:r w:rsidRPr="00371063">
              <w:rPr>
                <w:sz w:val="20"/>
              </w:rPr>
              <w:t xml:space="preserve">Changes to HA </w:t>
            </w:r>
            <w:r w:rsidR="00660C97" w:rsidRPr="00371063">
              <w:rPr>
                <w:sz w:val="20"/>
              </w:rPr>
              <w:t>configurations</w:t>
            </w:r>
          </w:p>
        </w:tc>
        <w:tc>
          <w:tcPr>
            <w:tcW w:w="5258" w:type="dxa"/>
          </w:tcPr>
          <w:p w14:paraId="236A2F40" w14:textId="376B1C5B" w:rsidR="00B97E08" w:rsidRPr="00371063" w:rsidRDefault="00B80121" w:rsidP="00B97E08">
            <w:pPr>
              <w:spacing w:after="240"/>
              <w:rPr>
                <w:color w:val="242729"/>
                <w:sz w:val="20"/>
              </w:rPr>
            </w:pPr>
            <w:r w:rsidRPr="00371063">
              <w:rPr>
                <w:color w:val="242729"/>
                <w:sz w:val="20"/>
              </w:rPr>
              <w:t>Replication settings, log shipping etc</w:t>
            </w:r>
          </w:p>
        </w:tc>
      </w:tr>
      <w:tr w:rsidR="003F3E1E" w14:paraId="1BC58FF5" w14:textId="77777777" w:rsidTr="10FE2C8A">
        <w:tc>
          <w:tcPr>
            <w:tcW w:w="2713" w:type="dxa"/>
          </w:tcPr>
          <w:p w14:paraId="7C5066B6" w14:textId="77777777" w:rsidR="003F3E1E" w:rsidRPr="00371063" w:rsidRDefault="003F3E1E" w:rsidP="00B97E08">
            <w:pPr>
              <w:spacing w:after="240"/>
              <w:rPr>
                <w:color w:val="242729"/>
                <w:sz w:val="20"/>
              </w:rPr>
            </w:pPr>
          </w:p>
        </w:tc>
        <w:tc>
          <w:tcPr>
            <w:tcW w:w="2821" w:type="dxa"/>
          </w:tcPr>
          <w:p w14:paraId="33814782" w14:textId="79400D10" w:rsidR="003F3E1E" w:rsidRPr="00371063" w:rsidRDefault="003F3E1E" w:rsidP="00B97E08">
            <w:pPr>
              <w:spacing w:after="240"/>
              <w:rPr>
                <w:sz w:val="20"/>
              </w:rPr>
            </w:pPr>
            <w:r w:rsidRPr="00371063">
              <w:rPr>
                <w:sz w:val="20"/>
              </w:rPr>
              <w:t>Changes to system DB objects</w:t>
            </w:r>
            <w:r w:rsidR="004A79C9" w:rsidRPr="00371063">
              <w:rPr>
                <w:sz w:val="20"/>
              </w:rPr>
              <w:t xml:space="preserve"> with in a user DB</w:t>
            </w:r>
          </w:p>
        </w:tc>
        <w:tc>
          <w:tcPr>
            <w:tcW w:w="5258" w:type="dxa"/>
          </w:tcPr>
          <w:p w14:paraId="01A11594" w14:textId="77777777" w:rsidR="003F3E1E" w:rsidRPr="00371063" w:rsidRDefault="003F3E1E" w:rsidP="00B97E08">
            <w:pPr>
              <w:spacing w:after="240"/>
              <w:rPr>
                <w:color w:val="242729"/>
                <w:sz w:val="20"/>
              </w:rPr>
            </w:pPr>
          </w:p>
        </w:tc>
      </w:tr>
      <w:tr w:rsidR="00C07977" w14:paraId="1F3785AD" w14:textId="77777777" w:rsidTr="10FE2C8A">
        <w:tc>
          <w:tcPr>
            <w:tcW w:w="2713" w:type="dxa"/>
          </w:tcPr>
          <w:p w14:paraId="7E9B55FE" w14:textId="77777777" w:rsidR="00C07977" w:rsidRPr="00371063" w:rsidRDefault="00C07977" w:rsidP="00B97E08">
            <w:pPr>
              <w:spacing w:after="240"/>
              <w:rPr>
                <w:color w:val="242729"/>
                <w:sz w:val="20"/>
              </w:rPr>
            </w:pPr>
          </w:p>
        </w:tc>
        <w:tc>
          <w:tcPr>
            <w:tcW w:w="2821" w:type="dxa"/>
          </w:tcPr>
          <w:p w14:paraId="283EE3C4" w14:textId="76BAE342" w:rsidR="00C07977" w:rsidRPr="00371063" w:rsidRDefault="00C07977" w:rsidP="00B97E08">
            <w:pPr>
              <w:spacing w:after="240"/>
              <w:rPr>
                <w:sz w:val="20"/>
              </w:rPr>
            </w:pPr>
            <w:r w:rsidRPr="00371063">
              <w:rPr>
                <w:sz w:val="20"/>
              </w:rPr>
              <w:t>Changes to Database Settings</w:t>
            </w:r>
          </w:p>
        </w:tc>
        <w:tc>
          <w:tcPr>
            <w:tcW w:w="5258" w:type="dxa"/>
          </w:tcPr>
          <w:p w14:paraId="0FB49EA9" w14:textId="60558EED" w:rsidR="00C07977" w:rsidRPr="00371063" w:rsidRDefault="00C07977" w:rsidP="00B97E08">
            <w:pPr>
              <w:spacing w:after="240"/>
              <w:rPr>
                <w:color w:val="242729"/>
                <w:sz w:val="20"/>
              </w:rPr>
            </w:pPr>
            <w:r w:rsidRPr="00371063">
              <w:rPr>
                <w:color w:val="242729"/>
                <w:sz w:val="20"/>
              </w:rPr>
              <w:t>Examples: Service Broker, Filestream, trustworthy etc.</w:t>
            </w:r>
          </w:p>
        </w:tc>
      </w:tr>
      <w:tr w:rsidR="00115982" w14:paraId="7A5D2229" w14:textId="77777777" w:rsidTr="10FE2C8A">
        <w:tc>
          <w:tcPr>
            <w:tcW w:w="2713" w:type="dxa"/>
          </w:tcPr>
          <w:p w14:paraId="6BFDFE67" w14:textId="77777777" w:rsidR="00115982" w:rsidRPr="00371063" w:rsidRDefault="00115982" w:rsidP="00B97E08">
            <w:pPr>
              <w:spacing w:after="240"/>
              <w:rPr>
                <w:color w:val="242729"/>
                <w:sz w:val="20"/>
              </w:rPr>
            </w:pPr>
          </w:p>
        </w:tc>
        <w:tc>
          <w:tcPr>
            <w:tcW w:w="2821" w:type="dxa"/>
          </w:tcPr>
          <w:p w14:paraId="0A15B134" w14:textId="7C2BC01D" w:rsidR="00115982" w:rsidRPr="00371063" w:rsidRDefault="00115982" w:rsidP="00B97E08">
            <w:pPr>
              <w:spacing w:after="240"/>
              <w:rPr>
                <w:sz w:val="20"/>
              </w:rPr>
            </w:pPr>
            <w:r>
              <w:rPr>
                <w:sz w:val="20"/>
              </w:rPr>
              <w:t xml:space="preserve">DB_Owner </w:t>
            </w:r>
            <w:r w:rsidR="001A31EA">
              <w:rPr>
                <w:sz w:val="20"/>
              </w:rPr>
              <w:t>privileges</w:t>
            </w:r>
          </w:p>
        </w:tc>
        <w:tc>
          <w:tcPr>
            <w:tcW w:w="5258" w:type="dxa"/>
          </w:tcPr>
          <w:p w14:paraId="7D3BCE0F" w14:textId="5D8D2A5C" w:rsidR="00115982" w:rsidRPr="00371063" w:rsidRDefault="00115982" w:rsidP="00B97E08">
            <w:pPr>
              <w:spacing w:after="240"/>
              <w:rPr>
                <w:color w:val="242729"/>
                <w:sz w:val="20"/>
              </w:rPr>
            </w:pPr>
            <w:r>
              <w:rPr>
                <w:color w:val="242729"/>
                <w:sz w:val="20"/>
              </w:rPr>
              <w:t xml:space="preserve">Database Owner </w:t>
            </w:r>
            <w:r w:rsidR="001A31EA">
              <w:rPr>
                <w:color w:val="242729"/>
                <w:sz w:val="20"/>
              </w:rPr>
              <w:t>privileges</w:t>
            </w:r>
            <w:r>
              <w:rPr>
                <w:color w:val="242729"/>
                <w:sz w:val="20"/>
              </w:rPr>
              <w:t xml:space="preserve"> to the Automation Login</w:t>
            </w:r>
          </w:p>
        </w:tc>
      </w:tr>
      <w:tr w:rsidR="00290263" w14:paraId="428201D7" w14:textId="77777777" w:rsidTr="10FE2C8A">
        <w:tc>
          <w:tcPr>
            <w:tcW w:w="2713" w:type="dxa"/>
          </w:tcPr>
          <w:p w14:paraId="6A138C20" w14:textId="773F8D32" w:rsidR="00290263" w:rsidRPr="00371063" w:rsidRDefault="00290263" w:rsidP="00290263">
            <w:pPr>
              <w:spacing w:after="240"/>
              <w:rPr>
                <w:color w:val="242729"/>
                <w:sz w:val="20"/>
              </w:rPr>
            </w:pPr>
            <w:r w:rsidRPr="00371063">
              <w:rPr>
                <w:color w:val="242729"/>
                <w:sz w:val="20"/>
              </w:rPr>
              <w:t>DCL\Security</w:t>
            </w:r>
          </w:p>
        </w:tc>
        <w:tc>
          <w:tcPr>
            <w:tcW w:w="2821" w:type="dxa"/>
          </w:tcPr>
          <w:p w14:paraId="0AF3A2E3" w14:textId="22844648" w:rsidR="00290263" w:rsidRPr="00371063" w:rsidRDefault="00290263" w:rsidP="00290263">
            <w:pPr>
              <w:spacing w:after="240"/>
              <w:rPr>
                <w:color w:val="242729"/>
                <w:sz w:val="20"/>
              </w:rPr>
            </w:pPr>
            <w:r w:rsidRPr="00371063">
              <w:rPr>
                <w:sz w:val="20"/>
              </w:rPr>
              <w:t>Create\Alter\Drop Logins</w:t>
            </w:r>
          </w:p>
        </w:tc>
        <w:tc>
          <w:tcPr>
            <w:tcW w:w="5258" w:type="dxa"/>
          </w:tcPr>
          <w:p w14:paraId="3FBCA13A" w14:textId="77777777" w:rsidR="00290263" w:rsidRPr="00371063" w:rsidRDefault="00290263" w:rsidP="00290263">
            <w:pPr>
              <w:spacing w:after="240"/>
              <w:rPr>
                <w:color w:val="242729"/>
                <w:sz w:val="20"/>
              </w:rPr>
            </w:pPr>
          </w:p>
        </w:tc>
      </w:tr>
      <w:tr w:rsidR="00290263" w14:paraId="6E675E08" w14:textId="77777777" w:rsidTr="10FE2C8A">
        <w:tc>
          <w:tcPr>
            <w:tcW w:w="2713" w:type="dxa"/>
          </w:tcPr>
          <w:p w14:paraId="108D71CC" w14:textId="77777777" w:rsidR="00290263" w:rsidRPr="00371063" w:rsidRDefault="00290263" w:rsidP="00290263">
            <w:pPr>
              <w:spacing w:after="240"/>
              <w:rPr>
                <w:color w:val="242729"/>
                <w:sz w:val="20"/>
              </w:rPr>
            </w:pPr>
          </w:p>
        </w:tc>
        <w:tc>
          <w:tcPr>
            <w:tcW w:w="2821" w:type="dxa"/>
          </w:tcPr>
          <w:p w14:paraId="1D5346AD" w14:textId="47890C86" w:rsidR="00290263" w:rsidRPr="00371063" w:rsidRDefault="00290263" w:rsidP="00290263">
            <w:pPr>
              <w:spacing w:after="240"/>
              <w:rPr>
                <w:color w:val="242729"/>
                <w:sz w:val="20"/>
              </w:rPr>
            </w:pPr>
            <w:r w:rsidRPr="00371063">
              <w:rPr>
                <w:sz w:val="20"/>
              </w:rPr>
              <w:t>Create\Alter\Drop Users</w:t>
            </w:r>
          </w:p>
        </w:tc>
        <w:tc>
          <w:tcPr>
            <w:tcW w:w="5258" w:type="dxa"/>
          </w:tcPr>
          <w:p w14:paraId="1ECB0ABB" w14:textId="77777777" w:rsidR="00290263" w:rsidRPr="00371063" w:rsidRDefault="00290263" w:rsidP="00290263">
            <w:pPr>
              <w:spacing w:after="240"/>
              <w:rPr>
                <w:color w:val="242729"/>
                <w:sz w:val="20"/>
              </w:rPr>
            </w:pPr>
          </w:p>
        </w:tc>
      </w:tr>
      <w:tr w:rsidR="00290263" w14:paraId="28610A3A" w14:textId="77777777" w:rsidTr="10FE2C8A">
        <w:tc>
          <w:tcPr>
            <w:tcW w:w="2713" w:type="dxa"/>
          </w:tcPr>
          <w:p w14:paraId="0E8F384B" w14:textId="77777777" w:rsidR="00290263" w:rsidRPr="00371063" w:rsidRDefault="00290263" w:rsidP="00290263">
            <w:pPr>
              <w:spacing w:after="240"/>
              <w:rPr>
                <w:color w:val="242729"/>
                <w:sz w:val="20"/>
              </w:rPr>
            </w:pPr>
          </w:p>
        </w:tc>
        <w:tc>
          <w:tcPr>
            <w:tcW w:w="2821" w:type="dxa"/>
          </w:tcPr>
          <w:p w14:paraId="276F5191" w14:textId="335B602C" w:rsidR="00290263" w:rsidRPr="00371063" w:rsidRDefault="00290263" w:rsidP="00702350">
            <w:pPr>
              <w:spacing w:after="240"/>
              <w:rPr>
                <w:color w:val="242729"/>
                <w:sz w:val="20"/>
              </w:rPr>
            </w:pPr>
            <w:r w:rsidRPr="00371063">
              <w:rPr>
                <w:sz w:val="20"/>
              </w:rPr>
              <w:t xml:space="preserve">Create\Drop </w:t>
            </w:r>
            <w:r w:rsidR="00702350" w:rsidRPr="00371063">
              <w:rPr>
                <w:sz w:val="20"/>
              </w:rPr>
              <w:t>Server</w:t>
            </w:r>
            <w:r w:rsidRPr="00371063">
              <w:rPr>
                <w:sz w:val="20"/>
              </w:rPr>
              <w:t xml:space="preserve"> Roles</w:t>
            </w:r>
          </w:p>
        </w:tc>
        <w:tc>
          <w:tcPr>
            <w:tcW w:w="5258" w:type="dxa"/>
          </w:tcPr>
          <w:p w14:paraId="7498E39E" w14:textId="77777777" w:rsidR="00290263" w:rsidRPr="00371063" w:rsidRDefault="00290263" w:rsidP="00290263">
            <w:pPr>
              <w:spacing w:after="240"/>
              <w:rPr>
                <w:color w:val="242729"/>
                <w:sz w:val="20"/>
              </w:rPr>
            </w:pPr>
          </w:p>
        </w:tc>
      </w:tr>
      <w:tr w:rsidR="00290263" w14:paraId="63C154D0" w14:textId="77777777" w:rsidTr="10FE2C8A">
        <w:tc>
          <w:tcPr>
            <w:tcW w:w="2713" w:type="dxa"/>
          </w:tcPr>
          <w:p w14:paraId="2DD22737" w14:textId="77777777" w:rsidR="00290263" w:rsidRPr="00371063" w:rsidRDefault="00290263" w:rsidP="00290263">
            <w:pPr>
              <w:spacing w:after="240"/>
              <w:rPr>
                <w:color w:val="242729"/>
                <w:sz w:val="20"/>
              </w:rPr>
            </w:pPr>
          </w:p>
        </w:tc>
        <w:tc>
          <w:tcPr>
            <w:tcW w:w="2821" w:type="dxa"/>
          </w:tcPr>
          <w:p w14:paraId="72374224" w14:textId="70FC2EF1" w:rsidR="00290263" w:rsidRPr="00371063" w:rsidRDefault="00290263" w:rsidP="00290263">
            <w:pPr>
              <w:spacing w:after="240"/>
              <w:rPr>
                <w:color w:val="242729"/>
                <w:sz w:val="20"/>
              </w:rPr>
            </w:pPr>
            <w:r w:rsidRPr="00371063">
              <w:rPr>
                <w:sz w:val="20"/>
              </w:rPr>
              <w:t>Grant\Deny system permissions</w:t>
            </w:r>
          </w:p>
        </w:tc>
        <w:tc>
          <w:tcPr>
            <w:tcW w:w="5258" w:type="dxa"/>
          </w:tcPr>
          <w:p w14:paraId="4CF16520" w14:textId="77777777" w:rsidR="00290263" w:rsidRPr="00371063" w:rsidRDefault="00290263" w:rsidP="00290263">
            <w:pPr>
              <w:spacing w:after="240"/>
              <w:rPr>
                <w:color w:val="242729"/>
                <w:sz w:val="20"/>
              </w:rPr>
            </w:pPr>
          </w:p>
        </w:tc>
      </w:tr>
      <w:tr w:rsidR="00290263" w14:paraId="7B8344BB" w14:textId="77777777" w:rsidTr="10FE2C8A">
        <w:tc>
          <w:tcPr>
            <w:tcW w:w="2713" w:type="dxa"/>
          </w:tcPr>
          <w:p w14:paraId="0ADFA7C0" w14:textId="3CE686FC" w:rsidR="00290263" w:rsidRPr="00371063" w:rsidRDefault="00290263" w:rsidP="00290263">
            <w:pPr>
              <w:spacing w:after="240"/>
              <w:rPr>
                <w:color w:val="242729"/>
                <w:sz w:val="20"/>
              </w:rPr>
            </w:pPr>
          </w:p>
        </w:tc>
        <w:tc>
          <w:tcPr>
            <w:tcW w:w="2821" w:type="dxa"/>
          </w:tcPr>
          <w:p w14:paraId="413331B7" w14:textId="63565BA6" w:rsidR="00290263" w:rsidRPr="00371063" w:rsidRDefault="00290263" w:rsidP="00290263">
            <w:pPr>
              <w:spacing w:after="240"/>
              <w:rPr>
                <w:color w:val="242729"/>
                <w:sz w:val="20"/>
              </w:rPr>
            </w:pPr>
            <w:r w:rsidRPr="00371063">
              <w:rPr>
                <w:sz w:val="20"/>
              </w:rPr>
              <w:t xml:space="preserve">Grant\deny a </w:t>
            </w:r>
            <w:r w:rsidR="00963A90" w:rsidRPr="00371063">
              <w:rPr>
                <w:sz w:val="20"/>
              </w:rPr>
              <w:t xml:space="preserve">system </w:t>
            </w:r>
            <w:r w:rsidRPr="00371063">
              <w:rPr>
                <w:sz w:val="20"/>
              </w:rPr>
              <w:t>role to a user</w:t>
            </w:r>
          </w:p>
        </w:tc>
        <w:tc>
          <w:tcPr>
            <w:tcW w:w="5258" w:type="dxa"/>
          </w:tcPr>
          <w:p w14:paraId="6406FF76" w14:textId="6AC4FC4F" w:rsidR="00290263" w:rsidRPr="00371063" w:rsidRDefault="00963A90" w:rsidP="00963A90">
            <w:pPr>
              <w:spacing w:after="240"/>
              <w:rPr>
                <w:color w:val="242729"/>
                <w:sz w:val="20"/>
              </w:rPr>
            </w:pPr>
            <w:r w:rsidRPr="00371063">
              <w:rPr>
                <w:color w:val="242729"/>
                <w:sz w:val="20"/>
              </w:rPr>
              <w:t xml:space="preserve">Grant sysadmin, </w:t>
            </w:r>
            <w:r w:rsidR="00747355" w:rsidRPr="00371063">
              <w:rPr>
                <w:color w:val="242729"/>
                <w:sz w:val="20"/>
              </w:rPr>
              <w:t>SecurityAdmin</w:t>
            </w:r>
            <w:r w:rsidRPr="00371063">
              <w:rPr>
                <w:color w:val="242729"/>
                <w:sz w:val="20"/>
              </w:rPr>
              <w:t xml:space="preserve"> or any other </w:t>
            </w:r>
            <w:r w:rsidR="005544C9" w:rsidRPr="00371063">
              <w:rPr>
                <w:color w:val="242729"/>
                <w:sz w:val="20"/>
              </w:rPr>
              <w:t>system roles to a user.</w:t>
            </w:r>
          </w:p>
        </w:tc>
      </w:tr>
      <w:tr w:rsidR="005544C9" w14:paraId="07158D73" w14:textId="77777777" w:rsidTr="10FE2C8A">
        <w:tc>
          <w:tcPr>
            <w:tcW w:w="2713" w:type="dxa"/>
          </w:tcPr>
          <w:p w14:paraId="477984D3" w14:textId="2FC7962A" w:rsidR="005544C9" w:rsidRPr="00371063" w:rsidRDefault="005544C9" w:rsidP="005544C9">
            <w:pPr>
              <w:spacing w:after="240"/>
              <w:rPr>
                <w:color w:val="242729"/>
                <w:sz w:val="20"/>
              </w:rPr>
            </w:pPr>
          </w:p>
        </w:tc>
        <w:tc>
          <w:tcPr>
            <w:tcW w:w="2821" w:type="dxa"/>
          </w:tcPr>
          <w:p w14:paraId="1BE96B5F" w14:textId="65B85764" w:rsidR="005544C9" w:rsidRPr="00371063" w:rsidRDefault="005544C9" w:rsidP="005544C9">
            <w:pPr>
              <w:spacing w:after="240"/>
              <w:rPr>
                <w:sz w:val="20"/>
              </w:rPr>
            </w:pPr>
            <w:r w:rsidRPr="00371063">
              <w:rPr>
                <w:sz w:val="20"/>
              </w:rPr>
              <w:t xml:space="preserve">Grant\deny a </w:t>
            </w:r>
            <w:r w:rsidR="00747355" w:rsidRPr="00371063">
              <w:rPr>
                <w:sz w:val="20"/>
              </w:rPr>
              <w:t>non-application</w:t>
            </w:r>
            <w:r w:rsidRPr="00371063">
              <w:rPr>
                <w:sz w:val="20"/>
              </w:rPr>
              <w:t xml:space="preserve"> database role to a user</w:t>
            </w:r>
          </w:p>
        </w:tc>
        <w:tc>
          <w:tcPr>
            <w:tcW w:w="5258" w:type="dxa"/>
          </w:tcPr>
          <w:p w14:paraId="64C8D162" w14:textId="1911A4E9" w:rsidR="005544C9" w:rsidRPr="00371063" w:rsidRDefault="005544C9" w:rsidP="005A1193">
            <w:pPr>
              <w:spacing w:after="240"/>
              <w:rPr>
                <w:color w:val="242729"/>
                <w:sz w:val="20"/>
              </w:rPr>
            </w:pPr>
            <w:r w:rsidRPr="00371063">
              <w:rPr>
                <w:color w:val="242729"/>
                <w:sz w:val="20"/>
              </w:rPr>
              <w:t xml:space="preserve">Grant </w:t>
            </w:r>
            <w:r w:rsidR="005A1193" w:rsidRPr="00371063">
              <w:rPr>
                <w:color w:val="242729"/>
                <w:sz w:val="20"/>
              </w:rPr>
              <w:t xml:space="preserve">dbowner, db_datareader </w:t>
            </w:r>
            <w:r w:rsidRPr="00371063">
              <w:rPr>
                <w:color w:val="242729"/>
                <w:sz w:val="20"/>
              </w:rPr>
              <w:t xml:space="preserve">or any other </w:t>
            </w:r>
            <w:r w:rsidR="005A1193" w:rsidRPr="00371063">
              <w:rPr>
                <w:color w:val="242729"/>
                <w:sz w:val="20"/>
              </w:rPr>
              <w:t xml:space="preserve">database </w:t>
            </w:r>
            <w:r w:rsidRPr="00371063">
              <w:rPr>
                <w:color w:val="242729"/>
                <w:sz w:val="20"/>
              </w:rPr>
              <w:t>roles to a user.</w:t>
            </w:r>
          </w:p>
        </w:tc>
      </w:tr>
      <w:tr w:rsidR="005544C9" w14:paraId="1E01748E" w14:textId="77777777" w:rsidTr="10FE2C8A">
        <w:tc>
          <w:tcPr>
            <w:tcW w:w="2713" w:type="dxa"/>
          </w:tcPr>
          <w:p w14:paraId="265077A2" w14:textId="77777777" w:rsidR="005544C9" w:rsidRPr="00371063" w:rsidRDefault="005544C9" w:rsidP="005544C9">
            <w:pPr>
              <w:spacing w:after="240"/>
              <w:rPr>
                <w:color w:val="242729"/>
                <w:sz w:val="20"/>
              </w:rPr>
            </w:pPr>
          </w:p>
        </w:tc>
        <w:tc>
          <w:tcPr>
            <w:tcW w:w="2821" w:type="dxa"/>
          </w:tcPr>
          <w:p w14:paraId="780A4D9A" w14:textId="76C78637" w:rsidR="005544C9" w:rsidRPr="00BC676C" w:rsidRDefault="005544C9" w:rsidP="005544C9">
            <w:pPr>
              <w:spacing w:after="240"/>
              <w:rPr>
                <w:sz w:val="20"/>
              </w:rPr>
            </w:pPr>
            <w:r w:rsidRPr="00BC676C">
              <w:rPr>
                <w:sz w:val="20"/>
              </w:rPr>
              <w:t>IMPERSONATE ANY LOGIN \  EXECUTE AS</w:t>
            </w:r>
          </w:p>
        </w:tc>
        <w:tc>
          <w:tcPr>
            <w:tcW w:w="5258" w:type="dxa"/>
          </w:tcPr>
          <w:p w14:paraId="3E4FFF49" w14:textId="50D19740" w:rsidR="005544C9" w:rsidRPr="00BC676C" w:rsidRDefault="006877BD" w:rsidP="006877BD">
            <w:pPr>
              <w:spacing w:after="240"/>
              <w:rPr>
                <w:color w:val="242729"/>
                <w:sz w:val="20"/>
              </w:rPr>
            </w:pPr>
            <w:r w:rsidRPr="00BC676C">
              <w:rPr>
                <w:color w:val="242729"/>
                <w:sz w:val="20"/>
              </w:rPr>
              <w:t>Assess the permissions and the practicality of restricting this.</w:t>
            </w:r>
          </w:p>
        </w:tc>
      </w:tr>
      <w:tr w:rsidR="005544C9" w14:paraId="5F06341B" w14:textId="77777777" w:rsidTr="10FE2C8A">
        <w:tc>
          <w:tcPr>
            <w:tcW w:w="2713" w:type="dxa"/>
          </w:tcPr>
          <w:p w14:paraId="4D0857E0" w14:textId="77777777" w:rsidR="005544C9" w:rsidRPr="00371063" w:rsidRDefault="005544C9" w:rsidP="005544C9">
            <w:pPr>
              <w:spacing w:after="240"/>
              <w:rPr>
                <w:color w:val="242729"/>
                <w:sz w:val="20"/>
              </w:rPr>
            </w:pPr>
          </w:p>
        </w:tc>
        <w:tc>
          <w:tcPr>
            <w:tcW w:w="2821" w:type="dxa"/>
          </w:tcPr>
          <w:p w14:paraId="5420083C" w14:textId="73C0EA63" w:rsidR="005544C9" w:rsidRPr="00371063" w:rsidRDefault="006877BD" w:rsidP="005544C9">
            <w:pPr>
              <w:spacing w:after="240"/>
              <w:rPr>
                <w:sz w:val="20"/>
              </w:rPr>
            </w:pPr>
            <w:r w:rsidRPr="00371063">
              <w:rPr>
                <w:sz w:val="20"/>
              </w:rPr>
              <w:t xml:space="preserve">Changes to </w:t>
            </w:r>
            <w:r w:rsidR="005544C9" w:rsidRPr="00371063">
              <w:rPr>
                <w:sz w:val="20"/>
              </w:rPr>
              <w:t>Database Keys</w:t>
            </w:r>
          </w:p>
        </w:tc>
        <w:tc>
          <w:tcPr>
            <w:tcW w:w="5258" w:type="dxa"/>
          </w:tcPr>
          <w:p w14:paraId="6BE8DA28" w14:textId="77777777" w:rsidR="005544C9" w:rsidRPr="00371063" w:rsidRDefault="005544C9" w:rsidP="005544C9">
            <w:pPr>
              <w:spacing w:after="240"/>
              <w:rPr>
                <w:color w:val="242729"/>
                <w:sz w:val="20"/>
              </w:rPr>
            </w:pPr>
          </w:p>
        </w:tc>
      </w:tr>
      <w:tr w:rsidR="005544C9" w14:paraId="420BFA88" w14:textId="77777777" w:rsidTr="10FE2C8A">
        <w:tc>
          <w:tcPr>
            <w:tcW w:w="2713" w:type="dxa"/>
          </w:tcPr>
          <w:p w14:paraId="07D109EE" w14:textId="1D770004" w:rsidR="005544C9" w:rsidRPr="00371063" w:rsidRDefault="005544C9" w:rsidP="005544C9">
            <w:pPr>
              <w:spacing w:after="240"/>
              <w:rPr>
                <w:color w:val="242729"/>
                <w:sz w:val="20"/>
              </w:rPr>
            </w:pPr>
          </w:p>
        </w:tc>
        <w:tc>
          <w:tcPr>
            <w:tcW w:w="2821" w:type="dxa"/>
          </w:tcPr>
          <w:p w14:paraId="7976B404" w14:textId="709D7272" w:rsidR="005544C9" w:rsidRPr="00371063" w:rsidRDefault="005544C9" w:rsidP="005544C9">
            <w:pPr>
              <w:spacing w:after="240"/>
              <w:rPr>
                <w:sz w:val="20"/>
              </w:rPr>
            </w:pPr>
            <w:r w:rsidRPr="00371063">
              <w:rPr>
                <w:sz w:val="20"/>
              </w:rPr>
              <w:t>Alter Credential</w:t>
            </w:r>
            <w:r w:rsidR="00E97644" w:rsidRPr="00371063">
              <w:rPr>
                <w:sz w:val="20"/>
              </w:rPr>
              <w:t>s</w:t>
            </w:r>
          </w:p>
        </w:tc>
        <w:tc>
          <w:tcPr>
            <w:tcW w:w="5258" w:type="dxa"/>
          </w:tcPr>
          <w:p w14:paraId="59E5055F" w14:textId="7CCB4730" w:rsidR="005544C9" w:rsidRPr="00371063" w:rsidRDefault="005544C9" w:rsidP="005544C9">
            <w:pPr>
              <w:spacing w:after="240"/>
              <w:rPr>
                <w:color w:val="242729"/>
                <w:sz w:val="20"/>
              </w:rPr>
            </w:pPr>
          </w:p>
        </w:tc>
      </w:tr>
      <w:tr w:rsidR="005544C9" w14:paraId="600ED5BB" w14:textId="77777777" w:rsidTr="10FE2C8A">
        <w:tc>
          <w:tcPr>
            <w:tcW w:w="2713" w:type="dxa"/>
          </w:tcPr>
          <w:p w14:paraId="4977E7BA" w14:textId="60FA48E4" w:rsidR="005544C9" w:rsidRPr="00371063" w:rsidRDefault="005544C9" w:rsidP="005544C9">
            <w:pPr>
              <w:spacing w:after="240"/>
              <w:rPr>
                <w:color w:val="242729"/>
                <w:sz w:val="20"/>
              </w:rPr>
            </w:pPr>
          </w:p>
        </w:tc>
        <w:tc>
          <w:tcPr>
            <w:tcW w:w="2821" w:type="dxa"/>
          </w:tcPr>
          <w:p w14:paraId="180199D9" w14:textId="1F00D5A4" w:rsidR="005544C9" w:rsidRPr="00371063" w:rsidRDefault="005544C9" w:rsidP="005544C9">
            <w:pPr>
              <w:spacing w:after="240"/>
              <w:rPr>
                <w:sz w:val="20"/>
              </w:rPr>
            </w:pPr>
            <w:r w:rsidRPr="00371063">
              <w:rPr>
                <w:sz w:val="20"/>
              </w:rPr>
              <w:t>Create\Alter Proxy</w:t>
            </w:r>
          </w:p>
        </w:tc>
        <w:tc>
          <w:tcPr>
            <w:tcW w:w="5258" w:type="dxa"/>
          </w:tcPr>
          <w:p w14:paraId="1077D40E" w14:textId="4F6140A8" w:rsidR="005544C9" w:rsidRPr="00371063" w:rsidRDefault="005544C9" w:rsidP="005544C9">
            <w:pPr>
              <w:spacing w:after="240"/>
              <w:rPr>
                <w:color w:val="242729"/>
                <w:sz w:val="20"/>
              </w:rPr>
            </w:pPr>
          </w:p>
        </w:tc>
      </w:tr>
      <w:tr w:rsidR="005544C9" w14:paraId="7B5EB433" w14:textId="77777777" w:rsidTr="10FE2C8A">
        <w:tc>
          <w:tcPr>
            <w:tcW w:w="2713" w:type="dxa"/>
          </w:tcPr>
          <w:p w14:paraId="53783C0A" w14:textId="77777777" w:rsidR="005544C9" w:rsidRPr="00371063" w:rsidRDefault="005544C9" w:rsidP="005544C9">
            <w:pPr>
              <w:spacing w:after="240"/>
              <w:rPr>
                <w:color w:val="242729"/>
                <w:sz w:val="20"/>
              </w:rPr>
            </w:pPr>
          </w:p>
        </w:tc>
        <w:tc>
          <w:tcPr>
            <w:tcW w:w="2821" w:type="dxa"/>
          </w:tcPr>
          <w:p w14:paraId="46A43C8D" w14:textId="279A0D8A" w:rsidR="005544C9" w:rsidRPr="00371063" w:rsidRDefault="005544C9" w:rsidP="005544C9">
            <w:pPr>
              <w:spacing w:after="240"/>
              <w:rPr>
                <w:sz w:val="20"/>
              </w:rPr>
            </w:pPr>
            <w:r w:rsidRPr="00371063">
              <w:rPr>
                <w:sz w:val="20"/>
              </w:rPr>
              <w:t>Changes to Certificates</w:t>
            </w:r>
          </w:p>
        </w:tc>
        <w:tc>
          <w:tcPr>
            <w:tcW w:w="5258" w:type="dxa"/>
          </w:tcPr>
          <w:p w14:paraId="25B3BCCC" w14:textId="77777777" w:rsidR="005544C9" w:rsidRPr="00371063" w:rsidRDefault="005544C9" w:rsidP="005544C9">
            <w:pPr>
              <w:spacing w:after="240"/>
              <w:rPr>
                <w:color w:val="242729"/>
                <w:sz w:val="20"/>
              </w:rPr>
            </w:pPr>
          </w:p>
        </w:tc>
      </w:tr>
      <w:tr w:rsidR="005544C9" w14:paraId="61E3FD6D" w14:textId="77777777" w:rsidTr="10FE2C8A">
        <w:tc>
          <w:tcPr>
            <w:tcW w:w="2713" w:type="dxa"/>
          </w:tcPr>
          <w:p w14:paraId="1B6E3EDD" w14:textId="77777777" w:rsidR="005544C9" w:rsidRPr="00371063" w:rsidRDefault="005544C9" w:rsidP="005544C9">
            <w:pPr>
              <w:spacing w:after="240"/>
              <w:rPr>
                <w:color w:val="242729"/>
                <w:sz w:val="20"/>
              </w:rPr>
            </w:pPr>
          </w:p>
        </w:tc>
        <w:tc>
          <w:tcPr>
            <w:tcW w:w="2821" w:type="dxa"/>
          </w:tcPr>
          <w:p w14:paraId="6F6E70DC" w14:textId="338F6937" w:rsidR="005544C9" w:rsidRPr="00371063" w:rsidRDefault="005544C9" w:rsidP="005544C9">
            <w:pPr>
              <w:spacing w:after="240"/>
              <w:rPr>
                <w:sz w:val="20"/>
              </w:rPr>
            </w:pPr>
            <w:r w:rsidRPr="00371063">
              <w:rPr>
                <w:sz w:val="20"/>
              </w:rPr>
              <w:t>Take Ownership</w:t>
            </w:r>
          </w:p>
        </w:tc>
        <w:tc>
          <w:tcPr>
            <w:tcW w:w="5258" w:type="dxa"/>
          </w:tcPr>
          <w:p w14:paraId="7AEC9A2F" w14:textId="77777777" w:rsidR="005544C9" w:rsidRPr="00371063" w:rsidRDefault="005544C9" w:rsidP="005544C9">
            <w:pPr>
              <w:spacing w:after="240"/>
              <w:rPr>
                <w:color w:val="242729"/>
                <w:sz w:val="20"/>
              </w:rPr>
            </w:pPr>
          </w:p>
        </w:tc>
      </w:tr>
      <w:tr w:rsidR="10FE2C8A" w14:paraId="1C49491B" w14:textId="77777777" w:rsidTr="10FE2C8A">
        <w:tc>
          <w:tcPr>
            <w:tcW w:w="2713" w:type="dxa"/>
          </w:tcPr>
          <w:p w14:paraId="64BC619E" w14:textId="0B99DAAF" w:rsidR="10FE2C8A" w:rsidRDefault="10FE2C8A" w:rsidP="10FE2C8A">
            <w:pPr>
              <w:spacing w:after="240"/>
              <w:rPr>
                <w:b/>
                <w:bCs/>
                <w:color w:val="242729"/>
                <w:sz w:val="20"/>
              </w:rPr>
            </w:pPr>
            <w:r w:rsidRPr="10FE2C8A">
              <w:rPr>
                <w:b/>
                <w:bCs/>
                <w:color w:val="242729"/>
                <w:sz w:val="20"/>
              </w:rPr>
              <w:t>DML</w:t>
            </w:r>
          </w:p>
        </w:tc>
        <w:tc>
          <w:tcPr>
            <w:tcW w:w="2821" w:type="dxa"/>
          </w:tcPr>
          <w:p w14:paraId="5FBE9E9E" w14:textId="3FD87308" w:rsidR="10FE2C8A" w:rsidRDefault="10FE2C8A" w:rsidP="10FE2C8A">
            <w:pPr>
              <w:spacing w:after="240"/>
              <w:rPr>
                <w:sz w:val="20"/>
              </w:rPr>
            </w:pPr>
            <w:r w:rsidRPr="10FE2C8A">
              <w:rPr>
                <w:sz w:val="20"/>
              </w:rPr>
              <w:t>Select Statement</w:t>
            </w:r>
          </w:p>
        </w:tc>
        <w:tc>
          <w:tcPr>
            <w:tcW w:w="5258" w:type="dxa"/>
          </w:tcPr>
          <w:p w14:paraId="029DC4C8" w14:textId="6BEDF573" w:rsidR="10FE2C8A" w:rsidRDefault="10FE2C8A" w:rsidP="10FE2C8A">
            <w:pPr>
              <w:spacing w:line="240" w:lineRule="auto"/>
              <w:jc w:val="both"/>
              <w:rPr>
                <w:color w:val="242729"/>
                <w:sz w:val="23"/>
                <w:szCs w:val="23"/>
              </w:rPr>
            </w:pPr>
            <w:r w:rsidRPr="10FE2C8A">
              <w:rPr>
                <w:color w:val="242729"/>
                <w:sz w:val="23"/>
                <w:szCs w:val="23"/>
              </w:rPr>
              <w:t>Extracting data via SELECT statement without a supporting statement which is using that data.</w:t>
            </w:r>
          </w:p>
          <w:p w14:paraId="414B6D0F" w14:textId="6351601D" w:rsidR="10FE2C8A" w:rsidRDefault="10FE2C8A" w:rsidP="10FE2C8A">
            <w:pPr>
              <w:spacing w:after="240"/>
              <w:rPr>
                <w:color w:val="242729"/>
                <w:sz w:val="20"/>
              </w:rPr>
            </w:pPr>
            <w:r w:rsidRPr="10FE2C8A">
              <w:rPr>
                <w:color w:val="242729"/>
                <w:sz w:val="20"/>
              </w:rPr>
              <w:t>*Refer to Section 2 Assumption</w:t>
            </w:r>
          </w:p>
        </w:tc>
      </w:tr>
      <w:tr w:rsidR="005544C9" w14:paraId="76F10CA2" w14:textId="77777777" w:rsidTr="10FE2C8A">
        <w:tc>
          <w:tcPr>
            <w:tcW w:w="2713" w:type="dxa"/>
          </w:tcPr>
          <w:p w14:paraId="179C0C37" w14:textId="5038F7E0" w:rsidR="005544C9" w:rsidRPr="00371063" w:rsidRDefault="005544C9" w:rsidP="005544C9">
            <w:pPr>
              <w:spacing w:after="240"/>
              <w:rPr>
                <w:color w:val="242729"/>
                <w:sz w:val="20"/>
              </w:rPr>
            </w:pPr>
            <w:r w:rsidRPr="00371063">
              <w:rPr>
                <w:color w:val="242729"/>
                <w:sz w:val="20"/>
              </w:rPr>
              <w:t>SSIS Packages</w:t>
            </w:r>
          </w:p>
        </w:tc>
        <w:tc>
          <w:tcPr>
            <w:tcW w:w="2821" w:type="dxa"/>
          </w:tcPr>
          <w:p w14:paraId="588D60B6" w14:textId="4BE542DE" w:rsidR="005544C9" w:rsidRPr="00371063" w:rsidRDefault="005544C9" w:rsidP="005544C9">
            <w:pPr>
              <w:spacing w:after="240"/>
              <w:rPr>
                <w:color w:val="242729"/>
                <w:sz w:val="20"/>
              </w:rPr>
            </w:pPr>
            <w:r w:rsidRPr="00371063">
              <w:rPr>
                <w:color w:val="242729"/>
                <w:sz w:val="20"/>
              </w:rPr>
              <w:t>Deploy SSIS packages</w:t>
            </w:r>
          </w:p>
        </w:tc>
        <w:tc>
          <w:tcPr>
            <w:tcW w:w="5258" w:type="dxa"/>
          </w:tcPr>
          <w:p w14:paraId="42C411F0" w14:textId="77777777" w:rsidR="005544C9" w:rsidRPr="00371063" w:rsidRDefault="005544C9" w:rsidP="005544C9">
            <w:pPr>
              <w:spacing w:after="240"/>
              <w:rPr>
                <w:color w:val="242729"/>
                <w:sz w:val="20"/>
              </w:rPr>
            </w:pPr>
          </w:p>
        </w:tc>
      </w:tr>
      <w:tr w:rsidR="005544C9" w14:paraId="1548206C" w14:textId="77777777" w:rsidTr="10FE2C8A">
        <w:tc>
          <w:tcPr>
            <w:tcW w:w="2713" w:type="dxa"/>
          </w:tcPr>
          <w:p w14:paraId="2BBC36AB" w14:textId="60CA3527" w:rsidR="005544C9" w:rsidRPr="00371063" w:rsidRDefault="005544C9" w:rsidP="005544C9">
            <w:pPr>
              <w:spacing w:after="240"/>
              <w:rPr>
                <w:color w:val="242729"/>
                <w:sz w:val="20"/>
              </w:rPr>
            </w:pPr>
            <w:r w:rsidRPr="00371063">
              <w:rPr>
                <w:color w:val="242729"/>
                <w:sz w:val="20"/>
              </w:rPr>
              <w:t>Scheduled jobs</w:t>
            </w:r>
          </w:p>
        </w:tc>
        <w:tc>
          <w:tcPr>
            <w:tcW w:w="2821" w:type="dxa"/>
          </w:tcPr>
          <w:p w14:paraId="6E8A145C" w14:textId="273B9945" w:rsidR="005544C9" w:rsidRPr="00371063" w:rsidRDefault="005544C9" w:rsidP="005544C9">
            <w:pPr>
              <w:spacing w:after="240"/>
              <w:rPr>
                <w:color w:val="242729"/>
                <w:sz w:val="20"/>
              </w:rPr>
            </w:pPr>
            <w:r w:rsidRPr="00371063">
              <w:rPr>
                <w:color w:val="242729"/>
                <w:sz w:val="20"/>
              </w:rPr>
              <w:t>Create\alter\drop SQL Server Agent Jobs</w:t>
            </w:r>
          </w:p>
        </w:tc>
        <w:tc>
          <w:tcPr>
            <w:tcW w:w="5258" w:type="dxa"/>
          </w:tcPr>
          <w:p w14:paraId="423C103F" w14:textId="77777777" w:rsidR="005544C9" w:rsidRPr="00371063" w:rsidRDefault="005544C9" w:rsidP="005544C9">
            <w:pPr>
              <w:spacing w:after="240"/>
              <w:rPr>
                <w:color w:val="242729"/>
                <w:sz w:val="20"/>
              </w:rPr>
            </w:pPr>
          </w:p>
        </w:tc>
      </w:tr>
    </w:tbl>
    <w:p w14:paraId="192DE664" w14:textId="642CB727" w:rsidR="00526387" w:rsidRDefault="00526387" w:rsidP="006F30C0">
      <w:pPr>
        <w:spacing w:after="240"/>
        <w:rPr>
          <w:color w:val="242729"/>
          <w:sz w:val="23"/>
          <w:szCs w:val="23"/>
        </w:rPr>
      </w:pPr>
    </w:p>
    <w:p w14:paraId="227B4CB4" w14:textId="452B9C78" w:rsidR="00526387" w:rsidRDefault="00526387" w:rsidP="001B47C5">
      <w:pPr>
        <w:pStyle w:val="Heading2"/>
      </w:pPr>
      <w:bookmarkStart w:id="169" w:name="_Toc82607641"/>
      <w:r>
        <w:t>Post</w:t>
      </w:r>
      <w:r w:rsidR="001B47C5">
        <w:t>g</w:t>
      </w:r>
      <w:r>
        <w:t>re</w:t>
      </w:r>
      <w:r w:rsidR="004742FF">
        <w:t>SQL</w:t>
      </w:r>
      <w:bookmarkEnd w:id="169"/>
    </w:p>
    <w:p w14:paraId="351E7FC9" w14:textId="77777777" w:rsidR="002B3551" w:rsidRPr="002B3551" w:rsidRDefault="002B3551" w:rsidP="002B3551"/>
    <w:p w14:paraId="42335BF4" w14:textId="5A9EA73E" w:rsidR="001B47C5" w:rsidRDefault="001B47C5" w:rsidP="001B47C5">
      <w:pPr>
        <w:pStyle w:val="Heading3"/>
      </w:pPr>
      <w:r>
        <w:t>Approved Actions</w:t>
      </w:r>
    </w:p>
    <w:p w14:paraId="1382D369" w14:textId="7D7C3A45" w:rsidR="001B47C5" w:rsidRDefault="001B47C5" w:rsidP="001B47C5"/>
    <w:tbl>
      <w:tblPr>
        <w:tblStyle w:val="TableGrid"/>
        <w:tblW w:w="0" w:type="auto"/>
        <w:tblLook w:val="04A0" w:firstRow="1" w:lastRow="0" w:firstColumn="1" w:lastColumn="0" w:noHBand="0" w:noVBand="1"/>
      </w:tblPr>
      <w:tblGrid>
        <w:gridCol w:w="2584"/>
        <w:gridCol w:w="3262"/>
        <w:gridCol w:w="4946"/>
      </w:tblGrid>
      <w:tr w:rsidR="002B3551" w14:paraId="61A72921" w14:textId="77777777" w:rsidTr="00954726">
        <w:tc>
          <w:tcPr>
            <w:tcW w:w="2584" w:type="dxa"/>
            <w:shd w:val="clear" w:color="auto" w:fill="A6A6A6" w:themeFill="background1" w:themeFillShade="A6"/>
          </w:tcPr>
          <w:p w14:paraId="062EE3EA" w14:textId="77777777" w:rsidR="002B3551" w:rsidRPr="009E3650" w:rsidRDefault="002B3551" w:rsidP="00954726">
            <w:pPr>
              <w:spacing w:after="240"/>
              <w:rPr>
                <w:b/>
                <w:color w:val="242729"/>
                <w:sz w:val="20"/>
              </w:rPr>
            </w:pPr>
            <w:r w:rsidRPr="009E3650">
              <w:rPr>
                <w:b/>
                <w:color w:val="242729"/>
                <w:sz w:val="20"/>
              </w:rPr>
              <w:t>Category</w:t>
            </w:r>
          </w:p>
        </w:tc>
        <w:tc>
          <w:tcPr>
            <w:tcW w:w="3262" w:type="dxa"/>
            <w:shd w:val="clear" w:color="auto" w:fill="A6A6A6" w:themeFill="background1" w:themeFillShade="A6"/>
          </w:tcPr>
          <w:p w14:paraId="4FEA4526" w14:textId="77777777" w:rsidR="002B3551" w:rsidRPr="009E3650" w:rsidRDefault="002B3551" w:rsidP="00954726">
            <w:pPr>
              <w:spacing w:after="240"/>
              <w:rPr>
                <w:b/>
                <w:color w:val="242729"/>
                <w:sz w:val="20"/>
              </w:rPr>
            </w:pPr>
            <w:r w:rsidRPr="009E3650">
              <w:rPr>
                <w:b/>
                <w:color w:val="242729"/>
                <w:sz w:val="20"/>
              </w:rPr>
              <w:t>Action</w:t>
            </w:r>
          </w:p>
        </w:tc>
        <w:tc>
          <w:tcPr>
            <w:tcW w:w="4946" w:type="dxa"/>
            <w:shd w:val="clear" w:color="auto" w:fill="A6A6A6" w:themeFill="background1" w:themeFillShade="A6"/>
          </w:tcPr>
          <w:p w14:paraId="696BA509" w14:textId="77777777" w:rsidR="002B3551" w:rsidRPr="009E3650" w:rsidRDefault="002B3551" w:rsidP="00954726">
            <w:pPr>
              <w:spacing w:after="240"/>
              <w:rPr>
                <w:b/>
                <w:color w:val="242729"/>
                <w:sz w:val="20"/>
              </w:rPr>
            </w:pPr>
            <w:r w:rsidRPr="009E3650">
              <w:rPr>
                <w:b/>
                <w:color w:val="242729"/>
                <w:sz w:val="20"/>
              </w:rPr>
              <w:t>Comments</w:t>
            </w:r>
          </w:p>
        </w:tc>
      </w:tr>
      <w:tr w:rsidR="002B3551" w14:paraId="06E86B49" w14:textId="77777777" w:rsidTr="00954726">
        <w:tc>
          <w:tcPr>
            <w:tcW w:w="2584" w:type="dxa"/>
          </w:tcPr>
          <w:p w14:paraId="64E1AF2D" w14:textId="77777777" w:rsidR="002B3551" w:rsidRPr="00DC2CD8" w:rsidRDefault="002B3551" w:rsidP="00954726">
            <w:pPr>
              <w:spacing w:after="240"/>
              <w:rPr>
                <w:b/>
                <w:color w:val="242729"/>
                <w:sz w:val="20"/>
              </w:rPr>
            </w:pPr>
            <w:r w:rsidRPr="00DC2CD8">
              <w:rPr>
                <w:b/>
                <w:color w:val="242729"/>
                <w:sz w:val="20"/>
              </w:rPr>
              <w:lastRenderedPageBreak/>
              <w:t>DDL - User DB Objects</w:t>
            </w:r>
          </w:p>
        </w:tc>
        <w:tc>
          <w:tcPr>
            <w:tcW w:w="3262" w:type="dxa"/>
          </w:tcPr>
          <w:p w14:paraId="410A4988" w14:textId="77777777" w:rsidR="002B3551" w:rsidRPr="004C7B9C" w:rsidRDefault="002B3551" w:rsidP="00954726">
            <w:pPr>
              <w:spacing w:after="240"/>
              <w:rPr>
                <w:color w:val="242729"/>
                <w:sz w:val="20"/>
              </w:rPr>
            </w:pPr>
            <w:r w:rsidRPr="004C7B9C">
              <w:rPr>
                <w:color w:val="242729"/>
                <w:sz w:val="20"/>
              </w:rPr>
              <w:t>Create\alter\drop table</w:t>
            </w:r>
          </w:p>
        </w:tc>
        <w:tc>
          <w:tcPr>
            <w:tcW w:w="4946" w:type="dxa"/>
          </w:tcPr>
          <w:p w14:paraId="42B3CDBC" w14:textId="77777777" w:rsidR="002B3551" w:rsidRPr="004C7B9C" w:rsidRDefault="002B3551" w:rsidP="00954726">
            <w:pPr>
              <w:spacing w:after="240"/>
              <w:rPr>
                <w:color w:val="242729"/>
                <w:sz w:val="20"/>
              </w:rPr>
            </w:pPr>
            <w:r w:rsidRPr="004C7B9C">
              <w:rPr>
                <w:color w:val="242729"/>
                <w:sz w:val="20"/>
              </w:rPr>
              <w:t>This is allowed only within the application schema. No changes allowed to user\DBA specific schemas.</w:t>
            </w:r>
          </w:p>
        </w:tc>
      </w:tr>
      <w:tr w:rsidR="002B3551" w14:paraId="30AC3E7D" w14:textId="77777777" w:rsidTr="00954726">
        <w:tc>
          <w:tcPr>
            <w:tcW w:w="2584" w:type="dxa"/>
          </w:tcPr>
          <w:p w14:paraId="1D6875A9" w14:textId="77777777" w:rsidR="002B3551" w:rsidRPr="004C7B9C" w:rsidRDefault="002B3551" w:rsidP="00954726">
            <w:pPr>
              <w:spacing w:after="240"/>
              <w:rPr>
                <w:color w:val="242729"/>
                <w:sz w:val="20"/>
              </w:rPr>
            </w:pPr>
          </w:p>
        </w:tc>
        <w:tc>
          <w:tcPr>
            <w:tcW w:w="3262" w:type="dxa"/>
          </w:tcPr>
          <w:p w14:paraId="4B769954" w14:textId="77777777" w:rsidR="002B3551" w:rsidRPr="004C7B9C" w:rsidRDefault="002B3551" w:rsidP="00954726">
            <w:pPr>
              <w:spacing w:after="240"/>
              <w:rPr>
                <w:color w:val="242729"/>
                <w:sz w:val="20"/>
              </w:rPr>
            </w:pPr>
            <w:r w:rsidRPr="004C7B9C">
              <w:rPr>
                <w:color w:val="242729"/>
                <w:sz w:val="20"/>
              </w:rPr>
              <w:t>Create\alter\drop constraint</w:t>
            </w:r>
          </w:p>
        </w:tc>
        <w:tc>
          <w:tcPr>
            <w:tcW w:w="4946" w:type="dxa"/>
          </w:tcPr>
          <w:p w14:paraId="1FE5098E" w14:textId="77777777" w:rsidR="002B3551" w:rsidRPr="004C7B9C" w:rsidRDefault="002B3551" w:rsidP="00954726">
            <w:pPr>
              <w:spacing w:after="240"/>
              <w:rPr>
                <w:color w:val="242729"/>
                <w:sz w:val="20"/>
              </w:rPr>
            </w:pPr>
          </w:p>
        </w:tc>
      </w:tr>
      <w:tr w:rsidR="002B3551" w14:paraId="29896103" w14:textId="77777777" w:rsidTr="00954726">
        <w:tc>
          <w:tcPr>
            <w:tcW w:w="2584" w:type="dxa"/>
          </w:tcPr>
          <w:p w14:paraId="5AE61A33" w14:textId="77777777" w:rsidR="002B3551" w:rsidRPr="004C7B9C" w:rsidRDefault="002B3551" w:rsidP="00954726">
            <w:pPr>
              <w:spacing w:after="240"/>
              <w:rPr>
                <w:color w:val="242729"/>
                <w:sz w:val="20"/>
              </w:rPr>
            </w:pPr>
          </w:p>
        </w:tc>
        <w:tc>
          <w:tcPr>
            <w:tcW w:w="3262" w:type="dxa"/>
          </w:tcPr>
          <w:p w14:paraId="4887F9BB" w14:textId="77777777" w:rsidR="002B3551" w:rsidRPr="004C7B9C" w:rsidRDefault="002B3551" w:rsidP="00954726">
            <w:pPr>
              <w:spacing w:after="240"/>
              <w:rPr>
                <w:color w:val="242729"/>
                <w:sz w:val="20"/>
              </w:rPr>
            </w:pPr>
            <w:r w:rsidRPr="004C7B9C">
              <w:rPr>
                <w:color w:val="242729"/>
                <w:sz w:val="20"/>
              </w:rPr>
              <w:t>Create(replace)\alter\drop user defined procedure</w:t>
            </w:r>
          </w:p>
        </w:tc>
        <w:tc>
          <w:tcPr>
            <w:tcW w:w="4946" w:type="dxa"/>
          </w:tcPr>
          <w:p w14:paraId="238467A8" w14:textId="77777777" w:rsidR="002B3551" w:rsidRPr="004C7B9C" w:rsidRDefault="002B3551" w:rsidP="00954726">
            <w:pPr>
              <w:spacing w:after="240"/>
              <w:rPr>
                <w:color w:val="242729"/>
                <w:sz w:val="20"/>
              </w:rPr>
            </w:pPr>
          </w:p>
        </w:tc>
      </w:tr>
      <w:tr w:rsidR="002B3551" w14:paraId="165DB4BC" w14:textId="77777777" w:rsidTr="00954726">
        <w:tc>
          <w:tcPr>
            <w:tcW w:w="2584" w:type="dxa"/>
          </w:tcPr>
          <w:p w14:paraId="165B86C9" w14:textId="77777777" w:rsidR="002B3551" w:rsidRPr="004C7B9C" w:rsidRDefault="002B3551" w:rsidP="00954726">
            <w:pPr>
              <w:spacing w:after="240"/>
              <w:rPr>
                <w:color w:val="242729"/>
                <w:sz w:val="20"/>
              </w:rPr>
            </w:pPr>
          </w:p>
        </w:tc>
        <w:tc>
          <w:tcPr>
            <w:tcW w:w="3262" w:type="dxa"/>
          </w:tcPr>
          <w:p w14:paraId="504E8690" w14:textId="77777777" w:rsidR="002B3551" w:rsidRPr="004C7B9C" w:rsidRDefault="002B3551" w:rsidP="00954726">
            <w:pPr>
              <w:spacing w:after="240"/>
              <w:rPr>
                <w:color w:val="242729"/>
                <w:sz w:val="20"/>
              </w:rPr>
            </w:pPr>
            <w:r w:rsidRPr="004C7B9C">
              <w:rPr>
                <w:color w:val="242729"/>
                <w:sz w:val="20"/>
              </w:rPr>
              <w:t>Create(replace)\alter\drop user defined function</w:t>
            </w:r>
          </w:p>
        </w:tc>
        <w:tc>
          <w:tcPr>
            <w:tcW w:w="4946" w:type="dxa"/>
          </w:tcPr>
          <w:p w14:paraId="6F8D2F55" w14:textId="77777777" w:rsidR="002B3551" w:rsidRPr="004C7B9C" w:rsidRDefault="002B3551" w:rsidP="00954726">
            <w:pPr>
              <w:spacing w:after="240"/>
              <w:rPr>
                <w:color w:val="242729"/>
                <w:sz w:val="20"/>
              </w:rPr>
            </w:pPr>
          </w:p>
        </w:tc>
      </w:tr>
      <w:tr w:rsidR="002B3551" w14:paraId="3A093191" w14:textId="77777777" w:rsidTr="00954726">
        <w:tc>
          <w:tcPr>
            <w:tcW w:w="2584" w:type="dxa"/>
          </w:tcPr>
          <w:p w14:paraId="23EB56A8" w14:textId="77777777" w:rsidR="002B3551" w:rsidRPr="004C7B9C" w:rsidRDefault="002B3551" w:rsidP="00954726">
            <w:pPr>
              <w:spacing w:after="240"/>
              <w:rPr>
                <w:color w:val="242729"/>
                <w:sz w:val="20"/>
              </w:rPr>
            </w:pPr>
          </w:p>
        </w:tc>
        <w:tc>
          <w:tcPr>
            <w:tcW w:w="3262" w:type="dxa"/>
          </w:tcPr>
          <w:p w14:paraId="16683404" w14:textId="77777777" w:rsidR="002B3551" w:rsidRPr="004C7B9C" w:rsidRDefault="002B3551" w:rsidP="00954726">
            <w:pPr>
              <w:spacing w:after="240"/>
              <w:rPr>
                <w:color w:val="242729"/>
                <w:sz w:val="20"/>
              </w:rPr>
            </w:pPr>
            <w:r w:rsidRPr="004C7B9C">
              <w:rPr>
                <w:color w:val="242729"/>
                <w:sz w:val="20"/>
              </w:rPr>
              <w:t>Create(replace)\alter\drop view</w:t>
            </w:r>
          </w:p>
        </w:tc>
        <w:tc>
          <w:tcPr>
            <w:tcW w:w="4946" w:type="dxa"/>
          </w:tcPr>
          <w:p w14:paraId="36A02DC8" w14:textId="77777777" w:rsidR="002B3551" w:rsidRPr="004C7B9C" w:rsidRDefault="002B3551" w:rsidP="00954726">
            <w:pPr>
              <w:spacing w:after="240"/>
              <w:rPr>
                <w:color w:val="242729"/>
                <w:sz w:val="20"/>
              </w:rPr>
            </w:pPr>
          </w:p>
        </w:tc>
      </w:tr>
      <w:tr w:rsidR="002B3551" w14:paraId="62950F58" w14:textId="77777777" w:rsidTr="00954726">
        <w:tc>
          <w:tcPr>
            <w:tcW w:w="2584" w:type="dxa"/>
          </w:tcPr>
          <w:p w14:paraId="0DBF4E56" w14:textId="77777777" w:rsidR="002B3551" w:rsidRPr="004C7B9C" w:rsidRDefault="002B3551" w:rsidP="00954726">
            <w:pPr>
              <w:spacing w:after="240"/>
              <w:rPr>
                <w:color w:val="242729"/>
                <w:sz w:val="20"/>
              </w:rPr>
            </w:pPr>
          </w:p>
        </w:tc>
        <w:tc>
          <w:tcPr>
            <w:tcW w:w="3262" w:type="dxa"/>
          </w:tcPr>
          <w:p w14:paraId="7F2CF7BB" w14:textId="77777777" w:rsidR="002B3551" w:rsidRPr="004C7B9C" w:rsidRDefault="002B3551" w:rsidP="00954726">
            <w:pPr>
              <w:spacing w:after="240"/>
              <w:rPr>
                <w:color w:val="242729"/>
                <w:sz w:val="20"/>
              </w:rPr>
            </w:pPr>
            <w:r w:rsidRPr="004C7B9C">
              <w:rPr>
                <w:color w:val="242729"/>
                <w:sz w:val="20"/>
              </w:rPr>
              <w:t>Create(replace)\alter\drop synonyms</w:t>
            </w:r>
          </w:p>
        </w:tc>
        <w:tc>
          <w:tcPr>
            <w:tcW w:w="4946" w:type="dxa"/>
          </w:tcPr>
          <w:p w14:paraId="7B28AD80" w14:textId="77777777" w:rsidR="002B3551" w:rsidRPr="004C7B9C" w:rsidRDefault="002B3551" w:rsidP="00954726">
            <w:pPr>
              <w:spacing w:after="240"/>
              <w:rPr>
                <w:color w:val="242729"/>
                <w:sz w:val="20"/>
              </w:rPr>
            </w:pPr>
            <w:r w:rsidRPr="004C7B9C">
              <w:rPr>
                <w:color w:val="242729"/>
                <w:sz w:val="20"/>
              </w:rPr>
              <w:t>Applicable only to Private synonyms.</w:t>
            </w:r>
          </w:p>
        </w:tc>
      </w:tr>
      <w:tr w:rsidR="002B3551" w14:paraId="69FB2490" w14:textId="77777777" w:rsidTr="00954726">
        <w:tc>
          <w:tcPr>
            <w:tcW w:w="2584" w:type="dxa"/>
          </w:tcPr>
          <w:p w14:paraId="0B7A88F3" w14:textId="77777777" w:rsidR="002B3551" w:rsidRPr="004C7B9C" w:rsidRDefault="002B3551" w:rsidP="00954726">
            <w:pPr>
              <w:spacing w:after="240"/>
              <w:rPr>
                <w:color w:val="242729"/>
                <w:sz w:val="20"/>
              </w:rPr>
            </w:pPr>
          </w:p>
        </w:tc>
        <w:tc>
          <w:tcPr>
            <w:tcW w:w="3262" w:type="dxa"/>
          </w:tcPr>
          <w:p w14:paraId="76E48DEB" w14:textId="77777777" w:rsidR="002B3551" w:rsidRPr="004C7B9C" w:rsidRDefault="002B3551" w:rsidP="00954726">
            <w:pPr>
              <w:spacing w:after="240"/>
              <w:rPr>
                <w:color w:val="242729"/>
                <w:sz w:val="20"/>
              </w:rPr>
            </w:pPr>
            <w:r w:rsidRPr="004C7B9C">
              <w:rPr>
                <w:color w:val="242729"/>
                <w:sz w:val="20"/>
              </w:rPr>
              <w:t>Create(replace)\alter\drop user defined type</w:t>
            </w:r>
          </w:p>
        </w:tc>
        <w:tc>
          <w:tcPr>
            <w:tcW w:w="4946" w:type="dxa"/>
          </w:tcPr>
          <w:p w14:paraId="392560B0" w14:textId="77777777" w:rsidR="002B3551" w:rsidRPr="004C7B9C" w:rsidRDefault="002B3551" w:rsidP="00954726">
            <w:pPr>
              <w:spacing w:after="240"/>
              <w:rPr>
                <w:color w:val="242729"/>
                <w:sz w:val="20"/>
              </w:rPr>
            </w:pPr>
          </w:p>
        </w:tc>
      </w:tr>
      <w:tr w:rsidR="002B3551" w14:paraId="2C8C904D" w14:textId="77777777" w:rsidTr="00954726">
        <w:tc>
          <w:tcPr>
            <w:tcW w:w="2584" w:type="dxa"/>
          </w:tcPr>
          <w:p w14:paraId="62B6A657" w14:textId="77777777" w:rsidR="002B3551" w:rsidRPr="004C7B9C" w:rsidRDefault="002B3551" w:rsidP="00954726">
            <w:pPr>
              <w:spacing w:after="240"/>
              <w:rPr>
                <w:color w:val="242729"/>
                <w:sz w:val="20"/>
              </w:rPr>
            </w:pPr>
          </w:p>
        </w:tc>
        <w:tc>
          <w:tcPr>
            <w:tcW w:w="3262" w:type="dxa"/>
          </w:tcPr>
          <w:p w14:paraId="14184561" w14:textId="77777777" w:rsidR="002B3551" w:rsidRPr="004C7B9C" w:rsidRDefault="002B3551" w:rsidP="00954726">
            <w:pPr>
              <w:spacing w:after="240"/>
              <w:rPr>
                <w:color w:val="242729"/>
                <w:sz w:val="20"/>
              </w:rPr>
            </w:pPr>
            <w:r w:rsidRPr="004C7B9C">
              <w:rPr>
                <w:color w:val="242729"/>
                <w:sz w:val="20"/>
              </w:rPr>
              <w:t>Create\alter\drop index</w:t>
            </w:r>
          </w:p>
        </w:tc>
        <w:tc>
          <w:tcPr>
            <w:tcW w:w="4946" w:type="dxa"/>
          </w:tcPr>
          <w:p w14:paraId="022A51B0" w14:textId="77777777" w:rsidR="002B3551" w:rsidRPr="004C7B9C" w:rsidRDefault="002B3551" w:rsidP="00954726">
            <w:pPr>
              <w:spacing w:after="240"/>
              <w:rPr>
                <w:color w:val="242729"/>
                <w:sz w:val="20"/>
              </w:rPr>
            </w:pPr>
          </w:p>
        </w:tc>
      </w:tr>
      <w:tr w:rsidR="002B3551" w14:paraId="749721E5" w14:textId="77777777" w:rsidTr="00954726">
        <w:tc>
          <w:tcPr>
            <w:tcW w:w="2584" w:type="dxa"/>
          </w:tcPr>
          <w:p w14:paraId="278898C4" w14:textId="77777777" w:rsidR="002B3551" w:rsidRPr="004C7B9C" w:rsidRDefault="002B3551" w:rsidP="00954726">
            <w:pPr>
              <w:spacing w:after="240"/>
              <w:rPr>
                <w:color w:val="242729"/>
                <w:sz w:val="20"/>
              </w:rPr>
            </w:pPr>
          </w:p>
        </w:tc>
        <w:tc>
          <w:tcPr>
            <w:tcW w:w="3262" w:type="dxa"/>
          </w:tcPr>
          <w:p w14:paraId="3E5969ED" w14:textId="77777777" w:rsidR="002B3551" w:rsidRPr="004C7B9C" w:rsidRDefault="002B3551" w:rsidP="00954726">
            <w:pPr>
              <w:spacing w:after="240"/>
              <w:rPr>
                <w:color w:val="242729"/>
                <w:sz w:val="20"/>
              </w:rPr>
            </w:pPr>
            <w:r w:rsidRPr="004C7B9C">
              <w:rPr>
                <w:color w:val="242729"/>
                <w:sz w:val="20"/>
              </w:rPr>
              <w:t>Create(replace)\alter\drop package</w:t>
            </w:r>
          </w:p>
        </w:tc>
        <w:tc>
          <w:tcPr>
            <w:tcW w:w="4946" w:type="dxa"/>
          </w:tcPr>
          <w:p w14:paraId="074170F5" w14:textId="77777777" w:rsidR="002B3551" w:rsidRPr="004C7B9C" w:rsidRDefault="002B3551" w:rsidP="00954726">
            <w:pPr>
              <w:spacing w:after="240"/>
              <w:rPr>
                <w:color w:val="242729"/>
                <w:sz w:val="20"/>
              </w:rPr>
            </w:pPr>
          </w:p>
        </w:tc>
      </w:tr>
      <w:tr w:rsidR="002B3551" w14:paraId="2EB21D8A" w14:textId="77777777" w:rsidTr="00954726">
        <w:tc>
          <w:tcPr>
            <w:tcW w:w="2584" w:type="dxa"/>
          </w:tcPr>
          <w:p w14:paraId="64FC458D" w14:textId="77777777" w:rsidR="002B3551" w:rsidRPr="004C7B9C" w:rsidRDefault="002B3551" w:rsidP="00954726">
            <w:pPr>
              <w:spacing w:after="240"/>
              <w:rPr>
                <w:color w:val="242729"/>
                <w:sz w:val="20"/>
              </w:rPr>
            </w:pPr>
          </w:p>
        </w:tc>
        <w:tc>
          <w:tcPr>
            <w:tcW w:w="3262" w:type="dxa"/>
          </w:tcPr>
          <w:p w14:paraId="3D0519B3" w14:textId="77777777" w:rsidR="002B3551" w:rsidRPr="004C7B9C" w:rsidRDefault="002B3551" w:rsidP="00954726">
            <w:pPr>
              <w:spacing w:after="240"/>
              <w:rPr>
                <w:color w:val="242729"/>
                <w:sz w:val="20"/>
              </w:rPr>
            </w:pPr>
            <w:r w:rsidRPr="004C7B9C">
              <w:rPr>
                <w:color w:val="242729"/>
                <w:sz w:val="20"/>
              </w:rPr>
              <w:t>Create(replace)\alter\drop DDL and DML triggers</w:t>
            </w:r>
          </w:p>
        </w:tc>
        <w:tc>
          <w:tcPr>
            <w:tcW w:w="4946" w:type="dxa"/>
          </w:tcPr>
          <w:p w14:paraId="07B7BBF3" w14:textId="77777777" w:rsidR="002B3551" w:rsidRPr="004C7B9C" w:rsidRDefault="002B3551" w:rsidP="00954726">
            <w:pPr>
              <w:spacing w:after="240"/>
              <w:rPr>
                <w:color w:val="242729"/>
                <w:sz w:val="20"/>
              </w:rPr>
            </w:pPr>
          </w:p>
        </w:tc>
      </w:tr>
      <w:tr w:rsidR="002B3551" w14:paraId="402EE8EC" w14:textId="77777777" w:rsidTr="00954726">
        <w:tc>
          <w:tcPr>
            <w:tcW w:w="2584" w:type="dxa"/>
          </w:tcPr>
          <w:p w14:paraId="0223FCD2" w14:textId="77777777" w:rsidR="002B3551" w:rsidRPr="004C7B9C" w:rsidRDefault="002B3551" w:rsidP="00954726">
            <w:pPr>
              <w:spacing w:after="240"/>
              <w:rPr>
                <w:color w:val="242729"/>
                <w:sz w:val="20"/>
              </w:rPr>
            </w:pPr>
          </w:p>
        </w:tc>
        <w:tc>
          <w:tcPr>
            <w:tcW w:w="3262" w:type="dxa"/>
          </w:tcPr>
          <w:p w14:paraId="39A6B4EB" w14:textId="77777777" w:rsidR="002B3551" w:rsidRPr="004C7B9C" w:rsidRDefault="002B3551" w:rsidP="00954726">
            <w:pPr>
              <w:spacing w:after="240"/>
              <w:rPr>
                <w:color w:val="242729"/>
                <w:sz w:val="20"/>
              </w:rPr>
            </w:pPr>
            <w:r w:rsidRPr="004C7B9C">
              <w:rPr>
                <w:color w:val="242729"/>
                <w:sz w:val="20"/>
              </w:rPr>
              <w:t>Create(replace)\alter\drop Sequence</w:t>
            </w:r>
          </w:p>
        </w:tc>
        <w:tc>
          <w:tcPr>
            <w:tcW w:w="4946" w:type="dxa"/>
          </w:tcPr>
          <w:p w14:paraId="4B7770CB" w14:textId="77777777" w:rsidR="002B3551" w:rsidRPr="004C7B9C" w:rsidRDefault="002B3551" w:rsidP="00954726">
            <w:pPr>
              <w:spacing w:after="240"/>
              <w:rPr>
                <w:color w:val="242729"/>
                <w:sz w:val="20"/>
              </w:rPr>
            </w:pPr>
          </w:p>
        </w:tc>
      </w:tr>
      <w:tr w:rsidR="002B3551" w14:paraId="190BFACD" w14:textId="77777777" w:rsidTr="00954726">
        <w:tc>
          <w:tcPr>
            <w:tcW w:w="2584" w:type="dxa"/>
          </w:tcPr>
          <w:p w14:paraId="62AA8305" w14:textId="77777777" w:rsidR="002B3551" w:rsidRPr="004C7B9C" w:rsidRDefault="002B3551" w:rsidP="00954726">
            <w:pPr>
              <w:spacing w:after="240"/>
              <w:rPr>
                <w:color w:val="242729"/>
                <w:sz w:val="20"/>
              </w:rPr>
            </w:pPr>
          </w:p>
        </w:tc>
        <w:tc>
          <w:tcPr>
            <w:tcW w:w="3262" w:type="dxa"/>
          </w:tcPr>
          <w:p w14:paraId="42713620" w14:textId="77777777" w:rsidR="002B3551" w:rsidRPr="004C7B9C" w:rsidRDefault="002B3551" w:rsidP="00954726">
            <w:pPr>
              <w:spacing w:after="240"/>
              <w:rPr>
                <w:color w:val="242729"/>
                <w:sz w:val="20"/>
              </w:rPr>
            </w:pPr>
            <w:r w:rsidRPr="004C7B9C">
              <w:rPr>
                <w:color w:val="242729"/>
                <w:sz w:val="20"/>
              </w:rPr>
              <w:t>Create(replace)\alter\drop Materialized Log</w:t>
            </w:r>
          </w:p>
        </w:tc>
        <w:tc>
          <w:tcPr>
            <w:tcW w:w="4946" w:type="dxa"/>
          </w:tcPr>
          <w:p w14:paraId="0C364544" w14:textId="77777777" w:rsidR="002B3551" w:rsidRPr="004C7B9C" w:rsidRDefault="002B3551" w:rsidP="00954726">
            <w:pPr>
              <w:spacing w:after="240"/>
              <w:rPr>
                <w:color w:val="242729"/>
                <w:sz w:val="20"/>
              </w:rPr>
            </w:pPr>
          </w:p>
        </w:tc>
      </w:tr>
      <w:tr w:rsidR="002B3551" w14:paraId="609C1400" w14:textId="77777777" w:rsidTr="00954726">
        <w:tc>
          <w:tcPr>
            <w:tcW w:w="2584" w:type="dxa"/>
          </w:tcPr>
          <w:p w14:paraId="7BA14DAE" w14:textId="77777777" w:rsidR="002B3551" w:rsidRPr="004C7B9C" w:rsidRDefault="002B3551" w:rsidP="00954726">
            <w:pPr>
              <w:spacing w:after="240"/>
              <w:rPr>
                <w:color w:val="242729"/>
                <w:sz w:val="20"/>
              </w:rPr>
            </w:pPr>
          </w:p>
        </w:tc>
        <w:tc>
          <w:tcPr>
            <w:tcW w:w="3262" w:type="dxa"/>
          </w:tcPr>
          <w:p w14:paraId="762E09CA" w14:textId="77777777" w:rsidR="002B3551" w:rsidRPr="004C7B9C" w:rsidRDefault="002B3551" w:rsidP="00954726">
            <w:pPr>
              <w:spacing w:after="240"/>
              <w:rPr>
                <w:color w:val="242729"/>
                <w:sz w:val="20"/>
              </w:rPr>
            </w:pPr>
            <w:r w:rsidRPr="004C7B9C">
              <w:rPr>
                <w:color w:val="242729"/>
                <w:sz w:val="20"/>
              </w:rPr>
              <w:t>Create(replace)\alter\drop\Refresh Materialized view</w:t>
            </w:r>
          </w:p>
        </w:tc>
        <w:tc>
          <w:tcPr>
            <w:tcW w:w="4946" w:type="dxa"/>
          </w:tcPr>
          <w:p w14:paraId="5F3A74B4" w14:textId="77777777" w:rsidR="002B3551" w:rsidRPr="004C7B9C" w:rsidRDefault="002B3551" w:rsidP="00954726">
            <w:pPr>
              <w:spacing w:after="240"/>
              <w:rPr>
                <w:color w:val="242729"/>
                <w:sz w:val="20"/>
              </w:rPr>
            </w:pPr>
          </w:p>
        </w:tc>
      </w:tr>
      <w:tr w:rsidR="002B3551" w14:paraId="3E44F090" w14:textId="77777777" w:rsidTr="00954726">
        <w:tc>
          <w:tcPr>
            <w:tcW w:w="2584" w:type="dxa"/>
          </w:tcPr>
          <w:p w14:paraId="5EB83271" w14:textId="77777777" w:rsidR="002B3551" w:rsidRPr="004C7B9C" w:rsidRDefault="002B3551" w:rsidP="00954726">
            <w:pPr>
              <w:spacing w:after="240"/>
              <w:rPr>
                <w:color w:val="242729"/>
                <w:sz w:val="20"/>
              </w:rPr>
            </w:pPr>
          </w:p>
        </w:tc>
        <w:tc>
          <w:tcPr>
            <w:tcW w:w="3262" w:type="dxa"/>
          </w:tcPr>
          <w:p w14:paraId="5B740F36" w14:textId="77777777" w:rsidR="002B3551" w:rsidRPr="004C7B9C" w:rsidRDefault="002B3551" w:rsidP="00954726">
            <w:pPr>
              <w:spacing w:after="240"/>
              <w:rPr>
                <w:color w:val="242729"/>
                <w:sz w:val="20"/>
              </w:rPr>
            </w:pPr>
            <w:r w:rsidRPr="004C7B9C">
              <w:rPr>
                <w:color w:val="242729"/>
                <w:sz w:val="20"/>
              </w:rPr>
              <w:t>Create\alter\drop Table Partitions</w:t>
            </w:r>
          </w:p>
        </w:tc>
        <w:tc>
          <w:tcPr>
            <w:tcW w:w="4946" w:type="dxa"/>
          </w:tcPr>
          <w:p w14:paraId="0E78759E" w14:textId="77777777" w:rsidR="002B3551" w:rsidRPr="004C7B9C" w:rsidRDefault="002B3551" w:rsidP="00954726">
            <w:pPr>
              <w:spacing w:after="240"/>
              <w:rPr>
                <w:color w:val="242729"/>
                <w:sz w:val="20"/>
              </w:rPr>
            </w:pPr>
          </w:p>
        </w:tc>
      </w:tr>
      <w:tr w:rsidR="002B3551" w14:paraId="6C999AC4" w14:textId="77777777" w:rsidTr="00954726">
        <w:tc>
          <w:tcPr>
            <w:tcW w:w="2584" w:type="dxa"/>
          </w:tcPr>
          <w:p w14:paraId="75CD86B2" w14:textId="77777777" w:rsidR="002B3551" w:rsidRPr="004C7B9C" w:rsidRDefault="002B3551" w:rsidP="00954726">
            <w:pPr>
              <w:spacing w:after="240"/>
              <w:rPr>
                <w:color w:val="242729"/>
                <w:sz w:val="20"/>
              </w:rPr>
            </w:pPr>
          </w:p>
        </w:tc>
        <w:tc>
          <w:tcPr>
            <w:tcW w:w="3262" w:type="dxa"/>
          </w:tcPr>
          <w:p w14:paraId="68B55851" w14:textId="77777777" w:rsidR="002B3551" w:rsidRPr="004C7B9C" w:rsidRDefault="002B3551" w:rsidP="00954726">
            <w:pPr>
              <w:spacing w:after="240"/>
              <w:rPr>
                <w:color w:val="242729"/>
                <w:sz w:val="20"/>
              </w:rPr>
            </w:pPr>
            <w:r w:rsidRPr="004C7B9C">
              <w:rPr>
                <w:color w:val="242729"/>
                <w:sz w:val="20"/>
              </w:rPr>
              <w:t>Create Java</w:t>
            </w:r>
          </w:p>
        </w:tc>
        <w:tc>
          <w:tcPr>
            <w:tcW w:w="4946" w:type="dxa"/>
          </w:tcPr>
          <w:p w14:paraId="100A0CCC" w14:textId="77777777" w:rsidR="002B3551" w:rsidRPr="004C7B9C" w:rsidRDefault="002B3551" w:rsidP="00954726">
            <w:pPr>
              <w:spacing w:after="240"/>
              <w:rPr>
                <w:color w:val="242729"/>
                <w:sz w:val="20"/>
              </w:rPr>
            </w:pPr>
          </w:p>
        </w:tc>
      </w:tr>
      <w:tr w:rsidR="002B3551" w14:paraId="3A9E6F79" w14:textId="77777777" w:rsidTr="00954726">
        <w:tc>
          <w:tcPr>
            <w:tcW w:w="2584" w:type="dxa"/>
          </w:tcPr>
          <w:p w14:paraId="5BD334EE" w14:textId="77777777" w:rsidR="002B3551" w:rsidRPr="004C7B9C" w:rsidRDefault="002B3551" w:rsidP="00954726">
            <w:pPr>
              <w:spacing w:after="240"/>
              <w:rPr>
                <w:color w:val="242729"/>
                <w:sz w:val="20"/>
              </w:rPr>
            </w:pPr>
          </w:p>
        </w:tc>
        <w:tc>
          <w:tcPr>
            <w:tcW w:w="3262" w:type="dxa"/>
          </w:tcPr>
          <w:p w14:paraId="50A285AC" w14:textId="77777777" w:rsidR="002B3551" w:rsidRPr="004C7B9C" w:rsidRDefault="002B3551" w:rsidP="00954726">
            <w:pPr>
              <w:spacing w:after="240"/>
              <w:rPr>
                <w:color w:val="242729"/>
                <w:sz w:val="20"/>
              </w:rPr>
            </w:pPr>
            <w:r w:rsidRPr="004C7B9C">
              <w:rPr>
                <w:color w:val="242729"/>
                <w:sz w:val="20"/>
              </w:rPr>
              <w:t>Compile user defined Stored Procedures and Functions</w:t>
            </w:r>
          </w:p>
        </w:tc>
        <w:tc>
          <w:tcPr>
            <w:tcW w:w="4946" w:type="dxa"/>
          </w:tcPr>
          <w:p w14:paraId="05EEF0F4" w14:textId="77777777" w:rsidR="002B3551" w:rsidRPr="004C7B9C" w:rsidRDefault="002B3551" w:rsidP="00954726">
            <w:pPr>
              <w:spacing w:after="240"/>
              <w:rPr>
                <w:color w:val="242729"/>
                <w:sz w:val="20"/>
              </w:rPr>
            </w:pPr>
          </w:p>
        </w:tc>
      </w:tr>
      <w:tr w:rsidR="002B3551" w14:paraId="0437E430" w14:textId="77777777" w:rsidTr="00954726">
        <w:tc>
          <w:tcPr>
            <w:tcW w:w="2584" w:type="dxa"/>
          </w:tcPr>
          <w:p w14:paraId="6B273C96" w14:textId="77777777" w:rsidR="002B3551" w:rsidRPr="004C7B9C" w:rsidRDefault="002B3551" w:rsidP="00954726">
            <w:pPr>
              <w:spacing w:after="240"/>
              <w:rPr>
                <w:color w:val="242729"/>
                <w:sz w:val="20"/>
              </w:rPr>
            </w:pPr>
          </w:p>
        </w:tc>
        <w:tc>
          <w:tcPr>
            <w:tcW w:w="3262" w:type="dxa"/>
          </w:tcPr>
          <w:p w14:paraId="5B4C3935" w14:textId="77777777" w:rsidR="002B3551" w:rsidRPr="004C7B9C" w:rsidRDefault="002B3551" w:rsidP="00954726">
            <w:pPr>
              <w:spacing w:after="240"/>
              <w:rPr>
                <w:color w:val="242729"/>
                <w:sz w:val="20"/>
              </w:rPr>
            </w:pPr>
            <w:r w:rsidRPr="004C7B9C">
              <w:rPr>
                <w:color w:val="242729"/>
                <w:sz w:val="20"/>
              </w:rPr>
              <w:t>Truncate Table</w:t>
            </w:r>
          </w:p>
        </w:tc>
        <w:tc>
          <w:tcPr>
            <w:tcW w:w="4946" w:type="dxa"/>
          </w:tcPr>
          <w:p w14:paraId="163B83B1" w14:textId="77777777" w:rsidR="002B3551" w:rsidRPr="004C7B9C" w:rsidRDefault="002B3551" w:rsidP="00954726">
            <w:pPr>
              <w:spacing w:after="240"/>
              <w:rPr>
                <w:color w:val="242729"/>
                <w:sz w:val="20"/>
              </w:rPr>
            </w:pPr>
          </w:p>
        </w:tc>
      </w:tr>
      <w:tr w:rsidR="002B3551" w14:paraId="5FFFB6BB" w14:textId="77777777" w:rsidTr="00954726">
        <w:tc>
          <w:tcPr>
            <w:tcW w:w="2584" w:type="dxa"/>
          </w:tcPr>
          <w:p w14:paraId="6F39B278" w14:textId="77777777" w:rsidR="002B3551" w:rsidRPr="00DC2CD8" w:rsidRDefault="002B3551" w:rsidP="00954726">
            <w:pPr>
              <w:spacing w:after="240"/>
              <w:rPr>
                <w:b/>
                <w:color w:val="242729"/>
                <w:sz w:val="20"/>
              </w:rPr>
            </w:pPr>
            <w:r w:rsidRPr="00DC2CD8">
              <w:rPr>
                <w:b/>
                <w:color w:val="242729"/>
                <w:sz w:val="20"/>
              </w:rPr>
              <w:t>DML</w:t>
            </w:r>
          </w:p>
        </w:tc>
        <w:tc>
          <w:tcPr>
            <w:tcW w:w="3262" w:type="dxa"/>
          </w:tcPr>
          <w:p w14:paraId="138085CE" w14:textId="77777777" w:rsidR="002B3551" w:rsidRPr="004C7B9C" w:rsidRDefault="002B3551" w:rsidP="00954726">
            <w:pPr>
              <w:spacing w:after="240"/>
              <w:rPr>
                <w:color w:val="242729"/>
                <w:sz w:val="20"/>
              </w:rPr>
            </w:pPr>
            <w:r w:rsidRPr="004C7B9C">
              <w:rPr>
                <w:color w:val="242729"/>
                <w:sz w:val="20"/>
              </w:rPr>
              <w:t>Insert \ Update \ Delete \ Merge</w:t>
            </w:r>
          </w:p>
        </w:tc>
        <w:tc>
          <w:tcPr>
            <w:tcW w:w="4946" w:type="dxa"/>
          </w:tcPr>
          <w:p w14:paraId="4499EC01" w14:textId="77777777" w:rsidR="002B3551" w:rsidRPr="004C7B9C" w:rsidRDefault="002B3551" w:rsidP="00954726">
            <w:pPr>
              <w:spacing w:after="240"/>
              <w:rPr>
                <w:color w:val="242729"/>
                <w:sz w:val="20"/>
              </w:rPr>
            </w:pPr>
          </w:p>
        </w:tc>
      </w:tr>
      <w:tr w:rsidR="002B3551" w14:paraId="01787738" w14:textId="77777777" w:rsidTr="00954726">
        <w:tc>
          <w:tcPr>
            <w:tcW w:w="2584" w:type="dxa"/>
          </w:tcPr>
          <w:p w14:paraId="70121200" w14:textId="77777777" w:rsidR="002B3551" w:rsidRPr="00DC2CD8" w:rsidRDefault="002B3551" w:rsidP="00954726">
            <w:pPr>
              <w:spacing w:after="240"/>
              <w:rPr>
                <w:b/>
                <w:color w:val="242729"/>
                <w:sz w:val="20"/>
              </w:rPr>
            </w:pPr>
            <w:r w:rsidRPr="00DC2CD8">
              <w:rPr>
                <w:b/>
                <w:color w:val="242729"/>
                <w:sz w:val="20"/>
              </w:rPr>
              <w:t>DCL</w:t>
            </w:r>
          </w:p>
        </w:tc>
        <w:tc>
          <w:tcPr>
            <w:tcW w:w="3262" w:type="dxa"/>
          </w:tcPr>
          <w:p w14:paraId="004983B0" w14:textId="77777777" w:rsidR="002B3551" w:rsidRPr="004C7B9C" w:rsidRDefault="002B3551" w:rsidP="00954726">
            <w:pPr>
              <w:spacing w:after="240"/>
              <w:rPr>
                <w:color w:val="242729"/>
                <w:sz w:val="20"/>
              </w:rPr>
            </w:pPr>
            <w:r w:rsidRPr="10FE2C8A">
              <w:rPr>
                <w:color w:val="242729"/>
                <w:sz w:val="20"/>
              </w:rPr>
              <w:t>Grant\Revoke permissions on a DB object to an existing role\user. *</w:t>
            </w:r>
          </w:p>
        </w:tc>
        <w:tc>
          <w:tcPr>
            <w:tcW w:w="4946" w:type="dxa"/>
          </w:tcPr>
          <w:p w14:paraId="1F4DA9D1" w14:textId="77777777" w:rsidR="002B3551" w:rsidRPr="004C7B9C" w:rsidRDefault="002B3551" w:rsidP="00954726">
            <w:pPr>
              <w:spacing w:after="240"/>
              <w:rPr>
                <w:color w:val="242729"/>
                <w:sz w:val="20"/>
              </w:rPr>
            </w:pPr>
            <w:r w:rsidRPr="10FE2C8A">
              <w:rPr>
                <w:color w:val="242729"/>
                <w:sz w:val="20"/>
              </w:rPr>
              <w:t>The account using which the deployment will happen should have privilege to grant permissions</w:t>
            </w:r>
          </w:p>
        </w:tc>
      </w:tr>
      <w:tr w:rsidR="002B3551" w14:paraId="5737AF12" w14:textId="77777777" w:rsidTr="00954726">
        <w:tc>
          <w:tcPr>
            <w:tcW w:w="2584" w:type="dxa"/>
          </w:tcPr>
          <w:p w14:paraId="05825B5D" w14:textId="77777777" w:rsidR="002B3551" w:rsidRPr="004C7B9C" w:rsidRDefault="002B3551" w:rsidP="00954726">
            <w:pPr>
              <w:spacing w:after="240"/>
              <w:rPr>
                <w:color w:val="242729"/>
                <w:sz w:val="20"/>
              </w:rPr>
            </w:pPr>
          </w:p>
        </w:tc>
        <w:tc>
          <w:tcPr>
            <w:tcW w:w="3262" w:type="dxa"/>
          </w:tcPr>
          <w:p w14:paraId="74F7C537" w14:textId="77777777" w:rsidR="002B3551" w:rsidRPr="004C7B9C" w:rsidRDefault="002B3551" w:rsidP="00954726">
            <w:pPr>
              <w:spacing w:after="240"/>
              <w:rPr>
                <w:color w:val="242729"/>
                <w:sz w:val="20"/>
              </w:rPr>
            </w:pPr>
            <w:r w:rsidRPr="10FE2C8A">
              <w:rPr>
                <w:color w:val="242729"/>
                <w:sz w:val="20"/>
              </w:rPr>
              <w:t>Grant\Revoke application role to a user. *</w:t>
            </w:r>
          </w:p>
        </w:tc>
        <w:tc>
          <w:tcPr>
            <w:tcW w:w="4946" w:type="dxa"/>
          </w:tcPr>
          <w:p w14:paraId="6055D0CA" w14:textId="77777777" w:rsidR="002B3551" w:rsidRPr="004C7B9C" w:rsidRDefault="002B3551" w:rsidP="00954726">
            <w:pPr>
              <w:spacing w:after="240"/>
              <w:rPr>
                <w:color w:val="242729"/>
                <w:sz w:val="20"/>
              </w:rPr>
            </w:pPr>
            <w:r w:rsidRPr="10FE2C8A">
              <w:rPr>
                <w:color w:val="242729"/>
                <w:sz w:val="20"/>
              </w:rPr>
              <w:t>The account using which the deployment will happen should have privilege to grant permissions</w:t>
            </w:r>
          </w:p>
        </w:tc>
      </w:tr>
      <w:tr w:rsidR="002B3551" w14:paraId="0AA89C80" w14:textId="77777777" w:rsidTr="00954726">
        <w:tc>
          <w:tcPr>
            <w:tcW w:w="2584" w:type="dxa"/>
          </w:tcPr>
          <w:p w14:paraId="0E442FA4" w14:textId="77777777" w:rsidR="002B3551" w:rsidRPr="004C7B9C" w:rsidRDefault="002B3551" w:rsidP="00954726">
            <w:pPr>
              <w:spacing w:after="240"/>
              <w:rPr>
                <w:color w:val="242729"/>
                <w:sz w:val="20"/>
              </w:rPr>
            </w:pPr>
          </w:p>
        </w:tc>
        <w:tc>
          <w:tcPr>
            <w:tcW w:w="3262" w:type="dxa"/>
          </w:tcPr>
          <w:p w14:paraId="68E461D8" w14:textId="77777777" w:rsidR="002B3551" w:rsidRPr="004C7B9C" w:rsidRDefault="002B3551" w:rsidP="00954726">
            <w:pPr>
              <w:spacing w:after="240"/>
              <w:rPr>
                <w:color w:val="242729"/>
                <w:sz w:val="20"/>
              </w:rPr>
            </w:pPr>
            <w:r w:rsidRPr="004C7B9C">
              <w:rPr>
                <w:color w:val="242729"/>
                <w:sz w:val="20"/>
              </w:rPr>
              <w:t>Alter Roles</w:t>
            </w:r>
          </w:p>
        </w:tc>
        <w:tc>
          <w:tcPr>
            <w:tcW w:w="4946" w:type="dxa"/>
          </w:tcPr>
          <w:p w14:paraId="1C8A8F4F" w14:textId="77777777" w:rsidR="002B3551" w:rsidRPr="004C7B9C" w:rsidRDefault="002B3551" w:rsidP="00954726">
            <w:pPr>
              <w:spacing w:after="240"/>
              <w:rPr>
                <w:color w:val="242729"/>
                <w:sz w:val="20"/>
              </w:rPr>
            </w:pPr>
            <w:r w:rsidRPr="10FE2C8A">
              <w:rPr>
                <w:color w:val="242729"/>
                <w:sz w:val="20"/>
              </w:rPr>
              <w:t>These are application-based database level roles.</w:t>
            </w:r>
          </w:p>
        </w:tc>
      </w:tr>
    </w:tbl>
    <w:p w14:paraId="6ED79715" w14:textId="0C1E60BF" w:rsidR="001B47C5" w:rsidRPr="001B47C5" w:rsidRDefault="001B47C5" w:rsidP="002B3551"/>
    <w:p w14:paraId="2EB6BBB2" w14:textId="77777777" w:rsidR="002B3551" w:rsidRDefault="002B3551">
      <w:pPr>
        <w:spacing w:line="240" w:lineRule="auto"/>
        <w:rPr>
          <w:b/>
          <w:i/>
          <w:sz w:val="28"/>
        </w:rPr>
      </w:pPr>
      <w:r>
        <w:br w:type="page"/>
      </w:r>
    </w:p>
    <w:p w14:paraId="6857565A" w14:textId="04724466" w:rsidR="001B47C5" w:rsidRPr="009742E5" w:rsidRDefault="001B47C5" w:rsidP="002C22B7">
      <w:pPr>
        <w:rPr>
          <w:b/>
          <w:i/>
          <w:sz w:val="28"/>
        </w:rPr>
      </w:pPr>
      <w:r w:rsidRPr="009742E5">
        <w:rPr>
          <w:b/>
          <w:i/>
          <w:sz w:val="28"/>
        </w:rPr>
        <w:lastRenderedPageBreak/>
        <w:t>Restricted Actions</w:t>
      </w:r>
    </w:p>
    <w:tbl>
      <w:tblPr>
        <w:tblStyle w:val="TableGrid"/>
        <w:tblW w:w="0" w:type="auto"/>
        <w:tblLook w:val="04A0" w:firstRow="1" w:lastRow="0" w:firstColumn="1" w:lastColumn="0" w:noHBand="0" w:noVBand="1"/>
      </w:tblPr>
      <w:tblGrid>
        <w:gridCol w:w="2718"/>
        <w:gridCol w:w="2610"/>
        <w:gridCol w:w="5400"/>
      </w:tblGrid>
      <w:tr w:rsidR="002C22B7" w14:paraId="30C05437" w14:textId="77777777" w:rsidTr="002C22B7">
        <w:tc>
          <w:tcPr>
            <w:tcW w:w="2718" w:type="dxa"/>
            <w:shd w:val="clear" w:color="auto" w:fill="A6A6A6" w:themeFill="background1" w:themeFillShade="A6"/>
          </w:tcPr>
          <w:p w14:paraId="1AF16AC5" w14:textId="77777777" w:rsidR="002C22B7" w:rsidRPr="009E3650" w:rsidRDefault="002C22B7" w:rsidP="002C22B7">
            <w:pPr>
              <w:rPr>
                <w:b/>
                <w:color w:val="242729"/>
                <w:sz w:val="20"/>
              </w:rPr>
            </w:pPr>
            <w:r w:rsidRPr="009E3650">
              <w:rPr>
                <w:b/>
                <w:color w:val="242729"/>
                <w:sz w:val="20"/>
              </w:rPr>
              <w:t>Category</w:t>
            </w:r>
          </w:p>
        </w:tc>
        <w:tc>
          <w:tcPr>
            <w:tcW w:w="2610" w:type="dxa"/>
            <w:shd w:val="clear" w:color="auto" w:fill="A6A6A6" w:themeFill="background1" w:themeFillShade="A6"/>
          </w:tcPr>
          <w:p w14:paraId="3A99D8B7" w14:textId="77777777" w:rsidR="002C22B7" w:rsidRPr="009E3650" w:rsidRDefault="002C22B7" w:rsidP="002C22B7">
            <w:pPr>
              <w:rPr>
                <w:b/>
                <w:color w:val="242729"/>
                <w:sz w:val="20"/>
              </w:rPr>
            </w:pPr>
            <w:r w:rsidRPr="009E3650">
              <w:rPr>
                <w:b/>
                <w:color w:val="242729"/>
                <w:sz w:val="20"/>
              </w:rPr>
              <w:t>Action</w:t>
            </w:r>
          </w:p>
        </w:tc>
        <w:tc>
          <w:tcPr>
            <w:tcW w:w="5400" w:type="dxa"/>
            <w:shd w:val="clear" w:color="auto" w:fill="A6A6A6" w:themeFill="background1" w:themeFillShade="A6"/>
          </w:tcPr>
          <w:p w14:paraId="3B1BB375" w14:textId="733FEB19" w:rsidR="002C22B7" w:rsidRPr="009E3650" w:rsidRDefault="002C22B7" w:rsidP="002C22B7">
            <w:pPr>
              <w:rPr>
                <w:b/>
                <w:color w:val="242729"/>
                <w:sz w:val="20"/>
              </w:rPr>
            </w:pPr>
            <w:r w:rsidRPr="009E3650">
              <w:rPr>
                <w:b/>
                <w:color w:val="242729"/>
                <w:sz w:val="20"/>
              </w:rPr>
              <w:t>Comments</w:t>
            </w:r>
          </w:p>
        </w:tc>
      </w:tr>
      <w:tr w:rsidR="002C22B7" w14:paraId="219F797D" w14:textId="77777777" w:rsidTr="002C22B7">
        <w:tc>
          <w:tcPr>
            <w:tcW w:w="2718" w:type="dxa"/>
          </w:tcPr>
          <w:p w14:paraId="5D6B8B1C" w14:textId="77777777" w:rsidR="002C22B7" w:rsidRPr="00DC2CD8" w:rsidRDefault="002C22B7" w:rsidP="00590A1F">
            <w:pPr>
              <w:spacing w:after="240"/>
              <w:rPr>
                <w:b/>
                <w:color w:val="242729"/>
                <w:sz w:val="20"/>
              </w:rPr>
            </w:pPr>
            <w:r w:rsidRPr="00DC2CD8">
              <w:rPr>
                <w:b/>
                <w:color w:val="242729"/>
                <w:sz w:val="20"/>
              </w:rPr>
              <w:t>Infrastructure\Database</w:t>
            </w:r>
          </w:p>
        </w:tc>
        <w:tc>
          <w:tcPr>
            <w:tcW w:w="2610" w:type="dxa"/>
          </w:tcPr>
          <w:p w14:paraId="01C495CE" w14:textId="77777777" w:rsidR="002C22B7" w:rsidRPr="00DC2CD8" w:rsidRDefault="002C22B7" w:rsidP="00590A1F">
            <w:pPr>
              <w:spacing w:after="240"/>
              <w:rPr>
                <w:color w:val="242729"/>
                <w:sz w:val="20"/>
              </w:rPr>
            </w:pPr>
            <w:r w:rsidRPr="00DC2CD8">
              <w:rPr>
                <w:color w:val="242729"/>
                <w:sz w:val="20"/>
              </w:rPr>
              <w:t>Any Database Configuration settings</w:t>
            </w:r>
          </w:p>
        </w:tc>
        <w:tc>
          <w:tcPr>
            <w:tcW w:w="5400" w:type="dxa"/>
          </w:tcPr>
          <w:p w14:paraId="6DB3B123" w14:textId="77777777" w:rsidR="002C22B7" w:rsidRPr="00DC2CD8" w:rsidRDefault="002C22B7" w:rsidP="00590A1F">
            <w:pPr>
              <w:spacing w:after="240"/>
              <w:rPr>
                <w:color w:val="242729"/>
                <w:sz w:val="20"/>
              </w:rPr>
            </w:pPr>
            <w:r w:rsidRPr="00DC2CD8">
              <w:rPr>
                <w:color w:val="242729"/>
                <w:sz w:val="20"/>
              </w:rPr>
              <w:t>For example: Alter System</w:t>
            </w:r>
          </w:p>
        </w:tc>
      </w:tr>
      <w:tr w:rsidR="002C22B7" w14:paraId="55BC0FC5" w14:textId="77777777" w:rsidTr="002C22B7">
        <w:tc>
          <w:tcPr>
            <w:tcW w:w="2718" w:type="dxa"/>
          </w:tcPr>
          <w:p w14:paraId="7E047EDB" w14:textId="77777777" w:rsidR="002C22B7" w:rsidRPr="00DC2CD8" w:rsidRDefault="002C22B7" w:rsidP="00590A1F">
            <w:pPr>
              <w:spacing w:after="240"/>
              <w:rPr>
                <w:color w:val="242729"/>
                <w:sz w:val="20"/>
              </w:rPr>
            </w:pPr>
          </w:p>
        </w:tc>
        <w:tc>
          <w:tcPr>
            <w:tcW w:w="2610" w:type="dxa"/>
          </w:tcPr>
          <w:p w14:paraId="0D839E95" w14:textId="77777777" w:rsidR="002C22B7" w:rsidRPr="00DC2CD8" w:rsidRDefault="002C22B7" w:rsidP="00590A1F">
            <w:pPr>
              <w:spacing w:after="240"/>
              <w:rPr>
                <w:color w:val="242729"/>
                <w:sz w:val="20"/>
              </w:rPr>
            </w:pPr>
            <w:r w:rsidRPr="00DC2CD8">
              <w:rPr>
                <w:color w:val="242729"/>
                <w:sz w:val="20"/>
              </w:rPr>
              <w:t>Changes to DB Link</w:t>
            </w:r>
          </w:p>
        </w:tc>
        <w:tc>
          <w:tcPr>
            <w:tcW w:w="5400" w:type="dxa"/>
          </w:tcPr>
          <w:p w14:paraId="0D6779E5" w14:textId="77777777" w:rsidR="002C22B7" w:rsidRPr="00DC2CD8" w:rsidRDefault="002C22B7" w:rsidP="00590A1F">
            <w:pPr>
              <w:spacing w:after="240"/>
              <w:rPr>
                <w:color w:val="242729"/>
                <w:sz w:val="20"/>
              </w:rPr>
            </w:pPr>
            <w:r w:rsidRPr="00DC2CD8">
              <w:rPr>
                <w:color w:val="242729"/>
                <w:sz w:val="20"/>
              </w:rPr>
              <w:t>Create\Drop DB link</w:t>
            </w:r>
          </w:p>
        </w:tc>
      </w:tr>
      <w:tr w:rsidR="002C22B7" w14:paraId="76771E27" w14:textId="77777777" w:rsidTr="002C22B7">
        <w:tc>
          <w:tcPr>
            <w:tcW w:w="2718" w:type="dxa"/>
          </w:tcPr>
          <w:p w14:paraId="2AB5E0A5" w14:textId="77777777" w:rsidR="002C22B7" w:rsidRPr="00DC2CD8" w:rsidRDefault="002C22B7" w:rsidP="00590A1F">
            <w:pPr>
              <w:spacing w:after="240"/>
              <w:rPr>
                <w:color w:val="242729"/>
                <w:sz w:val="20"/>
              </w:rPr>
            </w:pPr>
          </w:p>
        </w:tc>
        <w:tc>
          <w:tcPr>
            <w:tcW w:w="2610" w:type="dxa"/>
          </w:tcPr>
          <w:p w14:paraId="1E77D8E2" w14:textId="77777777" w:rsidR="002C22B7" w:rsidRPr="00DC2CD8" w:rsidRDefault="002C22B7" w:rsidP="00590A1F">
            <w:pPr>
              <w:spacing w:after="240"/>
              <w:rPr>
                <w:color w:val="242729"/>
                <w:sz w:val="20"/>
              </w:rPr>
            </w:pPr>
            <w:r w:rsidRPr="00DC2CD8">
              <w:rPr>
                <w:color w:val="242729"/>
                <w:sz w:val="20"/>
              </w:rPr>
              <w:t>Logon Triggers</w:t>
            </w:r>
          </w:p>
        </w:tc>
        <w:tc>
          <w:tcPr>
            <w:tcW w:w="5400" w:type="dxa"/>
          </w:tcPr>
          <w:p w14:paraId="76C81FC1" w14:textId="77777777" w:rsidR="002C22B7" w:rsidRPr="00DC2CD8" w:rsidRDefault="002C22B7" w:rsidP="00590A1F">
            <w:pPr>
              <w:spacing w:after="240"/>
              <w:rPr>
                <w:color w:val="242729"/>
                <w:sz w:val="20"/>
              </w:rPr>
            </w:pPr>
            <w:r w:rsidRPr="00DC2CD8">
              <w:rPr>
                <w:color w:val="242729"/>
                <w:sz w:val="20"/>
              </w:rPr>
              <w:t>Requires higher level of access.</w:t>
            </w:r>
          </w:p>
        </w:tc>
      </w:tr>
      <w:tr w:rsidR="002C22B7" w14:paraId="7D49E99F" w14:textId="77777777" w:rsidTr="002C22B7">
        <w:tc>
          <w:tcPr>
            <w:tcW w:w="2718" w:type="dxa"/>
          </w:tcPr>
          <w:p w14:paraId="52CCC5DD" w14:textId="77777777" w:rsidR="002C22B7" w:rsidRPr="00DC2CD8" w:rsidRDefault="002C22B7" w:rsidP="00590A1F">
            <w:pPr>
              <w:spacing w:after="240"/>
              <w:rPr>
                <w:b/>
                <w:color w:val="242729"/>
                <w:sz w:val="20"/>
              </w:rPr>
            </w:pPr>
          </w:p>
        </w:tc>
        <w:tc>
          <w:tcPr>
            <w:tcW w:w="2610" w:type="dxa"/>
          </w:tcPr>
          <w:p w14:paraId="14CF8754" w14:textId="77777777" w:rsidR="002C22B7" w:rsidRPr="00DC2CD8" w:rsidRDefault="002C22B7" w:rsidP="00590A1F">
            <w:pPr>
              <w:spacing w:after="240"/>
              <w:rPr>
                <w:color w:val="242729"/>
                <w:sz w:val="20"/>
              </w:rPr>
            </w:pPr>
            <w:r w:rsidRPr="00DC2CD8">
              <w:rPr>
                <w:color w:val="242729"/>
                <w:sz w:val="20"/>
              </w:rPr>
              <w:t>Create\Drop Database</w:t>
            </w:r>
          </w:p>
        </w:tc>
        <w:tc>
          <w:tcPr>
            <w:tcW w:w="5400" w:type="dxa"/>
          </w:tcPr>
          <w:p w14:paraId="78876566" w14:textId="77777777" w:rsidR="002C22B7" w:rsidRPr="00DC2CD8" w:rsidRDefault="002C22B7" w:rsidP="00590A1F">
            <w:pPr>
              <w:spacing w:after="240"/>
              <w:rPr>
                <w:color w:val="242729"/>
                <w:sz w:val="20"/>
              </w:rPr>
            </w:pPr>
          </w:p>
        </w:tc>
      </w:tr>
      <w:tr w:rsidR="002C22B7" w14:paraId="78C222C1" w14:textId="77777777" w:rsidTr="002C22B7">
        <w:tc>
          <w:tcPr>
            <w:tcW w:w="2718" w:type="dxa"/>
          </w:tcPr>
          <w:p w14:paraId="17946470" w14:textId="77777777" w:rsidR="002C22B7" w:rsidRPr="00DC2CD8" w:rsidRDefault="002C22B7" w:rsidP="00590A1F">
            <w:pPr>
              <w:spacing w:after="240"/>
              <w:rPr>
                <w:color w:val="242729"/>
                <w:sz w:val="20"/>
              </w:rPr>
            </w:pPr>
          </w:p>
        </w:tc>
        <w:tc>
          <w:tcPr>
            <w:tcW w:w="2610" w:type="dxa"/>
          </w:tcPr>
          <w:p w14:paraId="32DDD0EA" w14:textId="77777777" w:rsidR="002C22B7" w:rsidRPr="00DC2CD8" w:rsidRDefault="002C22B7" w:rsidP="00590A1F">
            <w:pPr>
              <w:spacing w:after="240"/>
              <w:rPr>
                <w:color w:val="242729"/>
                <w:sz w:val="20"/>
              </w:rPr>
            </w:pPr>
            <w:r w:rsidRPr="00DC2CD8">
              <w:rPr>
                <w:sz w:val="20"/>
              </w:rPr>
              <w:t>Add files to a database</w:t>
            </w:r>
          </w:p>
        </w:tc>
        <w:tc>
          <w:tcPr>
            <w:tcW w:w="5400" w:type="dxa"/>
          </w:tcPr>
          <w:p w14:paraId="02A46BA4" w14:textId="77777777" w:rsidR="002C22B7" w:rsidRPr="00DC2CD8" w:rsidRDefault="002C22B7" w:rsidP="00590A1F">
            <w:pPr>
              <w:spacing w:after="240"/>
              <w:rPr>
                <w:color w:val="242729"/>
                <w:sz w:val="20"/>
              </w:rPr>
            </w:pPr>
          </w:p>
        </w:tc>
      </w:tr>
      <w:tr w:rsidR="002C22B7" w14:paraId="75F76437" w14:textId="77777777" w:rsidTr="002C22B7">
        <w:tc>
          <w:tcPr>
            <w:tcW w:w="2718" w:type="dxa"/>
          </w:tcPr>
          <w:p w14:paraId="4ABC3E73" w14:textId="77777777" w:rsidR="002C22B7" w:rsidRPr="00DC2CD8" w:rsidRDefault="002C22B7" w:rsidP="00590A1F">
            <w:pPr>
              <w:spacing w:after="240"/>
              <w:rPr>
                <w:color w:val="242729"/>
                <w:sz w:val="20"/>
              </w:rPr>
            </w:pPr>
          </w:p>
        </w:tc>
        <w:tc>
          <w:tcPr>
            <w:tcW w:w="2610" w:type="dxa"/>
          </w:tcPr>
          <w:p w14:paraId="32B4A7C2" w14:textId="77777777" w:rsidR="002C22B7" w:rsidRPr="00DC2CD8" w:rsidRDefault="002C22B7" w:rsidP="00590A1F">
            <w:pPr>
              <w:spacing w:after="240"/>
              <w:rPr>
                <w:color w:val="242729"/>
                <w:sz w:val="20"/>
              </w:rPr>
            </w:pPr>
            <w:r w:rsidRPr="00DC2CD8">
              <w:rPr>
                <w:sz w:val="20"/>
              </w:rPr>
              <w:t>Backup Database\Log</w:t>
            </w:r>
          </w:p>
        </w:tc>
        <w:tc>
          <w:tcPr>
            <w:tcW w:w="5400" w:type="dxa"/>
          </w:tcPr>
          <w:p w14:paraId="5794791E" w14:textId="77777777" w:rsidR="002C22B7" w:rsidRPr="00DC2CD8" w:rsidRDefault="002C22B7" w:rsidP="00590A1F">
            <w:pPr>
              <w:spacing w:after="240"/>
              <w:rPr>
                <w:color w:val="242729"/>
                <w:sz w:val="20"/>
              </w:rPr>
            </w:pPr>
          </w:p>
        </w:tc>
      </w:tr>
      <w:tr w:rsidR="002C22B7" w14:paraId="5EAB07A0" w14:textId="77777777" w:rsidTr="002C22B7">
        <w:tc>
          <w:tcPr>
            <w:tcW w:w="2718" w:type="dxa"/>
          </w:tcPr>
          <w:p w14:paraId="2ECC7689" w14:textId="77777777" w:rsidR="002C22B7" w:rsidRPr="00DC2CD8" w:rsidRDefault="002C22B7" w:rsidP="00590A1F">
            <w:pPr>
              <w:spacing w:after="240"/>
              <w:rPr>
                <w:color w:val="242729"/>
                <w:sz w:val="20"/>
              </w:rPr>
            </w:pPr>
          </w:p>
        </w:tc>
        <w:tc>
          <w:tcPr>
            <w:tcW w:w="2610" w:type="dxa"/>
          </w:tcPr>
          <w:p w14:paraId="74EC369D" w14:textId="77777777" w:rsidR="002C22B7" w:rsidRPr="00DC2CD8" w:rsidRDefault="002C22B7" w:rsidP="00590A1F">
            <w:pPr>
              <w:spacing w:after="240"/>
              <w:rPr>
                <w:color w:val="242729"/>
                <w:sz w:val="20"/>
              </w:rPr>
            </w:pPr>
            <w:r w:rsidRPr="00DC2CD8">
              <w:rPr>
                <w:sz w:val="20"/>
              </w:rPr>
              <w:t>Restore Database\Log</w:t>
            </w:r>
          </w:p>
        </w:tc>
        <w:tc>
          <w:tcPr>
            <w:tcW w:w="5400" w:type="dxa"/>
          </w:tcPr>
          <w:p w14:paraId="24F824DD" w14:textId="77777777" w:rsidR="002C22B7" w:rsidRPr="00DC2CD8" w:rsidRDefault="002C22B7" w:rsidP="00590A1F">
            <w:pPr>
              <w:spacing w:after="240"/>
              <w:rPr>
                <w:color w:val="242729"/>
                <w:sz w:val="20"/>
              </w:rPr>
            </w:pPr>
          </w:p>
        </w:tc>
      </w:tr>
      <w:tr w:rsidR="002C22B7" w14:paraId="42279AAF" w14:textId="77777777" w:rsidTr="002C22B7">
        <w:tc>
          <w:tcPr>
            <w:tcW w:w="2718" w:type="dxa"/>
          </w:tcPr>
          <w:p w14:paraId="6250810E" w14:textId="77777777" w:rsidR="002C22B7" w:rsidRPr="00DC2CD8" w:rsidRDefault="002C22B7" w:rsidP="00590A1F">
            <w:pPr>
              <w:spacing w:after="240"/>
              <w:rPr>
                <w:b/>
                <w:color w:val="242729"/>
                <w:sz w:val="20"/>
              </w:rPr>
            </w:pPr>
            <w:r w:rsidRPr="00DC2CD8">
              <w:rPr>
                <w:b/>
                <w:color w:val="242729"/>
                <w:sz w:val="20"/>
              </w:rPr>
              <w:t>DDL</w:t>
            </w:r>
          </w:p>
        </w:tc>
        <w:tc>
          <w:tcPr>
            <w:tcW w:w="2610" w:type="dxa"/>
          </w:tcPr>
          <w:p w14:paraId="4573E08F" w14:textId="77777777" w:rsidR="002C22B7" w:rsidRPr="00DC2CD8" w:rsidRDefault="002C22B7" w:rsidP="00590A1F">
            <w:pPr>
              <w:spacing w:after="240"/>
              <w:rPr>
                <w:sz w:val="20"/>
              </w:rPr>
            </w:pPr>
            <w:r w:rsidRPr="00DC2CD8">
              <w:rPr>
                <w:sz w:val="20"/>
              </w:rPr>
              <w:t>Drop Java</w:t>
            </w:r>
          </w:p>
        </w:tc>
        <w:tc>
          <w:tcPr>
            <w:tcW w:w="5400" w:type="dxa"/>
          </w:tcPr>
          <w:p w14:paraId="097AAC10" w14:textId="77777777" w:rsidR="002C22B7" w:rsidRPr="00DC2CD8" w:rsidRDefault="002C22B7" w:rsidP="00590A1F">
            <w:pPr>
              <w:spacing w:after="240"/>
              <w:rPr>
                <w:color w:val="242729"/>
                <w:sz w:val="20"/>
              </w:rPr>
            </w:pPr>
          </w:p>
        </w:tc>
      </w:tr>
      <w:tr w:rsidR="002C22B7" w14:paraId="4CB253DA" w14:textId="77777777" w:rsidTr="002C22B7">
        <w:tc>
          <w:tcPr>
            <w:tcW w:w="2718" w:type="dxa"/>
          </w:tcPr>
          <w:p w14:paraId="0466003F" w14:textId="77777777" w:rsidR="002C22B7" w:rsidRPr="000D5CCF" w:rsidRDefault="002C22B7" w:rsidP="00590A1F">
            <w:pPr>
              <w:spacing w:after="240"/>
              <w:rPr>
                <w:b/>
                <w:bCs/>
                <w:color w:val="242729"/>
                <w:sz w:val="20"/>
              </w:rPr>
            </w:pPr>
            <w:r w:rsidRPr="10FE2C8A">
              <w:rPr>
                <w:b/>
                <w:bCs/>
                <w:color w:val="242729"/>
                <w:sz w:val="20"/>
              </w:rPr>
              <w:t>DML</w:t>
            </w:r>
          </w:p>
        </w:tc>
        <w:tc>
          <w:tcPr>
            <w:tcW w:w="2610" w:type="dxa"/>
          </w:tcPr>
          <w:p w14:paraId="58242E1A" w14:textId="77777777" w:rsidR="002C22B7" w:rsidRPr="000D5CCF" w:rsidRDefault="002C22B7" w:rsidP="00590A1F">
            <w:pPr>
              <w:spacing w:after="240"/>
              <w:rPr>
                <w:sz w:val="20"/>
              </w:rPr>
            </w:pPr>
            <w:r w:rsidRPr="10FE2C8A">
              <w:rPr>
                <w:sz w:val="20"/>
              </w:rPr>
              <w:t>Select Statement</w:t>
            </w:r>
          </w:p>
        </w:tc>
        <w:tc>
          <w:tcPr>
            <w:tcW w:w="5400" w:type="dxa"/>
          </w:tcPr>
          <w:p w14:paraId="7F0984A4" w14:textId="77777777" w:rsidR="002C22B7" w:rsidRPr="000D5CCF" w:rsidRDefault="002C22B7" w:rsidP="00590A1F">
            <w:pPr>
              <w:spacing w:line="240" w:lineRule="auto"/>
              <w:jc w:val="both"/>
              <w:rPr>
                <w:color w:val="242729"/>
                <w:sz w:val="23"/>
                <w:szCs w:val="23"/>
              </w:rPr>
            </w:pPr>
            <w:r w:rsidRPr="10FE2C8A">
              <w:rPr>
                <w:color w:val="242729"/>
                <w:sz w:val="23"/>
                <w:szCs w:val="23"/>
              </w:rPr>
              <w:t>Extracting data via SELECT statement without a supporting statement which is using that data.</w:t>
            </w:r>
          </w:p>
          <w:p w14:paraId="2B3288AE" w14:textId="77777777" w:rsidR="002C22B7" w:rsidRPr="000D5CCF" w:rsidRDefault="002C22B7" w:rsidP="00590A1F">
            <w:pPr>
              <w:spacing w:after="240"/>
              <w:rPr>
                <w:color w:val="242729"/>
                <w:sz w:val="20"/>
              </w:rPr>
            </w:pPr>
            <w:r w:rsidRPr="10FE2C8A">
              <w:rPr>
                <w:color w:val="242729"/>
                <w:sz w:val="20"/>
              </w:rPr>
              <w:t>*Refer to Section 2 Assumption</w:t>
            </w:r>
          </w:p>
        </w:tc>
      </w:tr>
      <w:tr w:rsidR="002C22B7" w14:paraId="74396346" w14:textId="77777777" w:rsidTr="002C22B7">
        <w:tc>
          <w:tcPr>
            <w:tcW w:w="2718" w:type="dxa"/>
          </w:tcPr>
          <w:p w14:paraId="7047A776" w14:textId="77777777" w:rsidR="002C22B7" w:rsidRPr="00DC2CD8" w:rsidRDefault="002C22B7" w:rsidP="00590A1F">
            <w:pPr>
              <w:spacing w:after="240"/>
              <w:rPr>
                <w:b/>
                <w:color w:val="242729"/>
                <w:sz w:val="20"/>
              </w:rPr>
            </w:pPr>
            <w:r w:rsidRPr="00DC2CD8">
              <w:rPr>
                <w:b/>
                <w:color w:val="242729"/>
                <w:sz w:val="20"/>
              </w:rPr>
              <w:t>DCL</w:t>
            </w:r>
          </w:p>
        </w:tc>
        <w:tc>
          <w:tcPr>
            <w:tcW w:w="2610" w:type="dxa"/>
          </w:tcPr>
          <w:p w14:paraId="07F04ED6" w14:textId="77777777" w:rsidR="002C22B7" w:rsidRPr="00DC2CD8" w:rsidRDefault="002C22B7" w:rsidP="00590A1F">
            <w:pPr>
              <w:spacing w:after="240"/>
              <w:rPr>
                <w:color w:val="242729"/>
                <w:sz w:val="20"/>
              </w:rPr>
            </w:pPr>
            <w:r w:rsidRPr="00DC2CD8">
              <w:rPr>
                <w:sz w:val="20"/>
              </w:rPr>
              <w:t>Create\Alter\Drop Users</w:t>
            </w:r>
          </w:p>
        </w:tc>
        <w:tc>
          <w:tcPr>
            <w:tcW w:w="5400" w:type="dxa"/>
          </w:tcPr>
          <w:p w14:paraId="290D09B0" w14:textId="77777777" w:rsidR="002C22B7" w:rsidRPr="00DC2CD8" w:rsidRDefault="002C22B7" w:rsidP="00590A1F">
            <w:pPr>
              <w:spacing w:after="240"/>
              <w:rPr>
                <w:color w:val="242729"/>
                <w:sz w:val="20"/>
              </w:rPr>
            </w:pPr>
          </w:p>
        </w:tc>
      </w:tr>
      <w:tr w:rsidR="002C22B7" w14:paraId="775889C7" w14:textId="77777777" w:rsidTr="002C22B7">
        <w:tc>
          <w:tcPr>
            <w:tcW w:w="2718" w:type="dxa"/>
          </w:tcPr>
          <w:p w14:paraId="58A2796D" w14:textId="77777777" w:rsidR="002C22B7" w:rsidRPr="00DC2CD8" w:rsidRDefault="002C22B7" w:rsidP="00590A1F">
            <w:pPr>
              <w:spacing w:after="240"/>
              <w:rPr>
                <w:color w:val="242729"/>
                <w:sz w:val="20"/>
              </w:rPr>
            </w:pPr>
          </w:p>
        </w:tc>
        <w:tc>
          <w:tcPr>
            <w:tcW w:w="2610" w:type="dxa"/>
          </w:tcPr>
          <w:p w14:paraId="6C193452" w14:textId="77777777" w:rsidR="002C22B7" w:rsidRPr="00DC2CD8" w:rsidRDefault="002C22B7" w:rsidP="00590A1F">
            <w:pPr>
              <w:spacing w:after="240"/>
              <w:rPr>
                <w:color w:val="242729"/>
                <w:sz w:val="20"/>
              </w:rPr>
            </w:pPr>
            <w:r w:rsidRPr="00DC2CD8">
              <w:rPr>
                <w:sz w:val="20"/>
              </w:rPr>
              <w:t>Create\Drop Roles</w:t>
            </w:r>
          </w:p>
        </w:tc>
        <w:tc>
          <w:tcPr>
            <w:tcW w:w="5400" w:type="dxa"/>
          </w:tcPr>
          <w:p w14:paraId="1DF912F2" w14:textId="77777777" w:rsidR="002C22B7" w:rsidRPr="00DC2CD8" w:rsidRDefault="002C22B7" w:rsidP="00590A1F">
            <w:pPr>
              <w:spacing w:after="240"/>
              <w:rPr>
                <w:color w:val="242729"/>
                <w:sz w:val="20"/>
              </w:rPr>
            </w:pPr>
          </w:p>
        </w:tc>
      </w:tr>
      <w:tr w:rsidR="002C22B7" w14:paraId="2D103A73" w14:textId="77777777" w:rsidTr="002C22B7">
        <w:tc>
          <w:tcPr>
            <w:tcW w:w="2718" w:type="dxa"/>
          </w:tcPr>
          <w:p w14:paraId="1AAA9C85" w14:textId="77777777" w:rsidR="002C22B7" w:rsidRPr="00DC2CD8" w:rsidRDefault="002C22B7" w:rsidP="00590A1F">
            <w:pPr>
              <w:spacing w:after="240"/>
              <w:rPr>
                <w:color w:val="242729"/>
                <w:sz w:val="20"/>
              </w:rPr>
            </w:pPr>
          </w:p>
        </w:tc>
        <w:tc>
          <w:tcPr>
            <w:tcW w:w="2610" w:type="dxa"/>
          </w:tcPr>
          <w:p w14:paraId="1E434C4C" w14:textId="77777777" w:rsidR="002C22B7" w:rsidRPr="00DC2CD8" w:rsidRDefault="002C22B7" w:rsidP="00590A1F">
            <w:pPr>
              <w:spacing w:after="240"/>
              <w:rPr>
                <w:sz w:val="20"/>
              </w:rPr>
            </w:pPr>
            <w:r w:rsidRPr="00DC2CD8">
              <w:rPr>
                <w:sz w:val="20"/>
              </w:rPr>
              <w:t>Create Any*</w:t>
            </w:r>
          </w:p>
        </w:tc>
        <w:tc>
          <w:tcPr>
            <w:tcW w:w="5400" w:type="dxa"/>
          </w:tcPr>
          <w:p w14:paraId="16D2B902" w14:textId="77777777" w:rsidR="002C22B7" w:rsidRPr="00DC2CD8" w:rsidRDefault="002C22B7" w:rsidP="00590A1F">
            <w:pPr>
              <w:spacing w:after="240"/>
              <w:rPr>
                <w:color w:val="242729"/>
                <w:sz w:val="20"/>
              </w:rPr>
            </w:pPr>
            <w:r w:rsidRPr="00DC2CD8">
              <w:rPr>
                <w:color w:val="242729"/>
                <w:sz w:val="20"/>
              </w:rPr>
              <w:t>Example: Create Any Index, Create Any Procedure etc.</w:t>
            </w:r>
          </w:p>
        </w:tc>
      </w:tr>
    </w:tbl>
    <w:p w14:paraId="13CA040C" w14:textId="77777777" w:rsidR="001B47C5" w:rsidRDefault="001B47C5" w:rsidP="006F30C0">
      <w:pPr>
        <w:spacing w:after="240"/>
        <w:rPr>
          <w:color w:val="242729"/>
          <w:sz w:val="23"/>
          <w:szCs w:val="23"/>
        </w:rPr>
      </w:pPr>
    </w:p>
    <w:p w14:paraId="2EE65EB9" w14:textId="400E6E15" w:rsidR="00526387" w:rsidRDefault="00526387" w:rsidP="003A3600">
      <w:pPr>
        <w:pStyle w:val="Heading2"/>
      </w:pPr>
      <w:bookmarkStart w:id="170" w:name="_Toc82607642"/>
      <w:r>
        <w:t>MySQL</w:t>
      </w:r>
      <w:bookmarkEnd w:id="170"/>
    </w:p>
    <w:p w14:paraId="75388795" w14:textId="77777777" w:rsidR="003A3600" w:rsidRDefault="003A3600" w:rsidP="003A3600">
      <w:pPr>
        <w:pStyle w:val="Heading3"/>
      </w:pPr>
      <w:r>
        <w:t>Approved Actions</w:t>
      </w:r>
    </w:p>
    <w:p w14:paraId="14B64808" w14:textId="77777777" w:rsidR="003A3600" w:rsidRDefault="003A3600" w:rsidP="003A3600"/>
    <w:tbl>
      <w:tblPr>
        <w:tblStyle w:val="TableGrid"/>
        <w:tblW w:w="0" w:type="auto"/>
        <w:tblLook w:val="04A0" w:firstRow="1" w:lastRow="0" w:firstColumn="1" w:lastColumn="0" w:noHBand="0" w:noVBand="1"/>
      </w:tblPr>
      <w:tblGrid>
        <w:gridCol w:w="2718"/>
        <w:gridCol w:w="2610"/>
        <w:gridCol w:w="5400"/>
      </w:tblGrid>
      <w:tr w:rsidR="003A3600" w14:paraId="694DB255" w14:textId="77777777" w:rsidTr="000B0EE5">
        <w:tc>
          <w:tcPr>
            <w:tcW w:w="2718" w:type="dxa"/>
            <w:shd w:val="clear" w:color="auto" w:fill="A6A6A6" w:themeFill="background1" w:themeFillShade="A6"/>
          </w:tcPr>
          <w:p w14:paraId="2FF619C6" w14:textId="77777777" w:rsidR="003A3600" w:rsidRDefault="003A3600" w:rsidP="000B0EE5">
            <w:r w:rsidRPr="009E3650">
              <w:rPr>
                <w:b/>
                <w:color w:val="242729"/>
                <w:sz w:val="20"/>
              </w:rPr>
              <w:t>Category</w:t>
            </w:r>
          </w:p>
        </w:tc>
        <w:tc>
          <w:tcPr>
            <w:tcW w:w="2610" w:type="dxa"/>
            <w:shd w:val="clear" w:color="auto" w:fill="A6A6A6" w:themeFill="background1" w:themeFillShade="A6"/>
          </w:tcPr>
          <w:p w14:paraId="0F47839F" w14:textId="77777777" w:rsidR="003A3600" w:rsidRDefault="003A3600" w:rsidP="000B0EE5">
            <w:r w:rsidRPr="009E3650">
              <w:rPr>
                <w:b/>
                <w:color w:val="242729"/>
                <w:sz w:val="20"/>
              </w:rPr>
              <w:t>Action</w:t>
            </w:r>
          </w:p>
        </w:tc>
        <w:tc>
          <w:tcPr>
            <w:tcW w:w="5400" w:type="dxa"/>
            <w:shd w:val="clear" w:color="auto" w:fill="A6A6A6" w:themeFill="background1" w:themeFillShade="A6"/>
          </w:tcPr>
          <w:p w14:paraId="45911133" w14:textId="77777777" w:rsidR="003A3600" w:rsidRDefault="003A3600" w:rsidP="000B0EE5">
            <w:r w:rsidRPr="009E3650">
              <w:rPr>
                <w:b/>
                <w:color w:val="242729"/>
                <w:sz w:val="20"/>
              </w:rPr>
              <w:t>Comments</w:t>
            </w:r>
          </w:p>
        </w:tc>
      </w:tr>
      <w:tr w:rsidR="003619B9" w14:paraId="2BDE45C2" w14:textId="77777777" w:rsidTr="000B0EE5">
        <w:tc>
          <w:tcPr>
            <w:tcW w:w="2718" w:type="dxa"/>
          </w:tcPr>
          <w:p w14:paraId="64BF5ACB" w14:textId="5E6A86FE" w:rsidR="003619B9" w:rsidRDefault="003619B9" w:rsidP="003619B9">
            <w:r w:rsidRPr="009E3650">
              <w:rPr>
                <w:color w:val="242729"/>
                <w:sz w:val="20"/>
              </w:rPr>
              <w:t>DDL - User DB Objects</w:t>
            </w:r>
          </w:p>
        </w:tc>
        <w:tc>
          <w:tcPr>
            <w:tcW w:w="2610" w:type="dxa"/>
          </w:tcPr>
          <w:p w14:paraId="1C0AF783" w14:textId="37C9AA79" w:rsidR="003619B9" w:rsidRDefault="003619B9" w:rsidP="003619B9">
            <w:r w:rsidRPr="009E3650">
              <w:rPr>
                <w:color w:val="242729"/>
                <w:sz w:val="20"/>
              </w:rPr>
              <w:t>Create\alter\drop table</w:t>
            </w:r>
          </w:p>
        </w:tc>
        <w:tc>
          <w:tcPr>
            <w:tcW w:w="5400" w:type="dxa"/>
          </w:tcPr>
          <w:p w14:paraId="6BC6274A" w14:textId="77777777" w:rsidR="003619B9" w:rsidRDefault="003619B9" w:rsidP="003619B9"/>
        </w:tc>
      </w:tr>
      <w:tr w:rsidR="003619B9" w14:paraId="7FE855BC" w14:textId="77777777" w:rsidTr="000B0EE5">
        <w:tc>
          <w:tcPr>
            <w:tcW w:w="2718" w:type="dxa"/>
          </w:tcPr>
          <w:p w14:paraId="0926F155" w14:textId="77777777" w:rsidR="003619B9" w:rsidRDefault="003619B9" w:rsidP="003619B9"/>
        </w:tc>
        <w:tc>
          <w:tcPr>
            <w:tcW w:w="2610" w:type="dxa"/>
          </w:tcPr>
          <w:p w14:paraId="3604F2CA" w14:textId="4E9DA286" w:rsidR="003619B9" w:rsidRDefault="003619B9" w:rsidP="003619B9">
            <w:r w:rsidRPr="009E3650">
              <w:rPr>
                <w:color w:val="242729"/>
                <w:sz w:val="20"/>
              </w:rPr>
              <w:t>Create\alter\drop constraint</w:t>
            </w:r>
          </w:p>
        </w:tc>
        <w:tc>
          <w:tcPr>
            <w:tcW w:w="5400" w:type="dxa"/>
          </w:tcPr>
          <w:p w14:paraId="76E30FF6" w14:textId="77777777" w:rsidR="003619B9" w:rsidRDefault="003619B9" w:rsidP="003619B9"/>
        </w:tc>
      </w:tr>
      <w:tr w:rsidR="003619B9" w14:paraId="48494A65" w14:textId="77777777" w:rsidTr="000B0EE5">
        <w:tc>
          <w:tcPr>
            <w:tcW w:w="2718" w:type="dxa"/>
          </w:tcPr>
          <w:p w14:paraId="0F2E19CA" w14:textId="77777777" w:rsidR="003619B9" w:rsidRDefault="003619B9" w:rsidP="003619B9"/>
        </w:tc>
        <w:tc>
          <w:tcPr>
            <w:tcW w:w="2610" w:type="dxa"/>
          </w:tcPr>
          <w:p w14:paraId="76A02409" w14:textId="1070BBDC" w:rsidR="003619B9" w:rsidRDefault="003619B9" w:rsidP="003619B9">
            <w:r w:rsidRPr="009E3650">
              <w:rPr>
                <w:color w:val="242729"/>
                <w:sz w:val="20"/>
              </w:rPr>
              <w:t>Create\replace\alter\drop user defined procedure</w:t>
            </w:r>
          </w:p>
        </w:tc>
        <w:tc>
          <w:tcPr>
            <w:tcW w:w="5400" w:type="dxa"/>
          </w:tcPr>
          <w:p w14:paraId="78935C4F" w14:textId="77777777" w:rsidR="003619B9" w:rsidRDefault="003619B9" w:rsidP="003619B9"/>
        </w:tc>
      </w:tr>
      <w:tr w:rsidR="003619B9" w14:paraId="308F4F64" w14:textId="77777777" w:rsidTr="000B0EE5">
        <w:tc>
          <w:tcPr>
            <w:tcW w:w="2718" w:type="dxa"/>
          </w:tcPr>
          <w:p w14:paraId="3EB7DCBC" w14:textId="77777777" w:rsidR="003619B9" w:rsidRDefault="003619B9" w:rsidP="003619B9"/>
        </w:tc>
        <w:tc>
          <w:tcPr>
            <w:tcW w:w="2610" w:type="dxa"/>
          </w:tcPr>
          <w:p w14:paraId="2E9BDC2F" w14:textId="4FE39DD8" w:rsidR="003619B9" w:rsidRDefault="003619B9" w:rsidP="003619B9">
            <w:r w:rsidRPr="009E3650">
              <w:rPr>
                <w:color w:val="242729"/>
                <w:sz w:val="20"/>
              </w:rPr>
              <w:t>Create\replace\alter\drop user defined function</w:t>
            </w:r>
          </w:p>
        </w:tc>
        <w:tc>
          <w:tcPr>
            <w:tcW w:w="5400" w:type="dxa"/>
          </w:tcPr>
          <w:p w14:paraId="2C5AC048" w14:textId="77777777" w:rsidR="003619B9" w:rsidRDefault="003619B9" w:rsidP="003619B9"/>
        </w:tc>
      </w:tr>
      <w:tr w:rsidR="003619B9" w14:paraId="3F39307C" w14:textId="77777777" w:rsidTr="000B0EE5">
        <w:tc>
          <w:tcPr>
            <w:tcW w:w="2718" w:type="dxa"/>
          </w:tcPr>
          <w:p w14:paraId="04E582E1" w14:textId="77777777" w:rsidR="003619B9" w:rsidRDefault="003619B9" w:rsidP="003619B9"/>
        </w:tc>
        <w:tc>
          <w:tcPr>
            <w:tcW w:w="2610" w:type="dxa"/>
          </w:tcPr>
          <w:p w14:paraId="73DA9327" w14:textId="6A2B46C6" w:rsidR="003619B9" w:rsidRDefault="003619B9" w:rsidP="003619B9">
            <w:r w:rsidRPr="009E3650">
              <w:rPr>
                <w:color w:val="242729"/>
                <w:sz w:val="20"/>
              </w:rPr>
              <w:t>Create\replace\alter\drop view</w:t>
            </w:r>
          </w:p>
        </w:tc>
        <w:tc>
          <w:tcPr>
            <w:tcW w:w="5400" w:type="dxa"/>
          </w:tcPr>
          <w:p w14:paraId="234C3FD2" w14:textId="77777777" w:rsidR="003619B9" w:rsidRDefault="003619B9" w:rsidP="003619B9"/>
        </w:tc>
      </w:tr>
      <w:tr w:rsidR="003619B9" w14:paraId="0AC73845" w14:textId="77777777" w:rsidTr="000B0EE5">
        <w:tc>
          <w:tcPr>
            <w:tcW w:w="2718" w:type="dxa"/>
          </w:tcPr>
          <w:p w14:paraId="52D64736" w14:textId="77777777" w:rsidR="003619B9" w:rsidRDefault="003619B9" w:rsidP="003619B9"/>
        </w:tc>
        <w:tc>
          <w:tcPr>
            <w:tcW w:w="2610" w:type="dxa"/>
          </w:tcPr>
          <w:p w14:paraId="0176D782" w14:textId="17C6768D" w:rsidR="003619B9" w:rsidRPr="009E3650" w:rsidRDefault="003619B9" w:rsidP="003619B9">
            <w:pPr>
              <w:rPr>
                <w:color w:val="242729"/>
                <w:sz w:val="20"/>
              </w:rPr>
            </w:pPr>
            <w:r w:rsidRPr="009E3650">
              <w:rPr>
                <w:color w:val="242729"/>
                <w:sz w:val="20"/>
              </w:rPr>
              <w:t>Create\alter\drop table partitions</w:t>
            </w:r>
          </w:p>
        </w:tc>
        <w:tc>
          <w:tcPr>
            <w:tcW w:w="5400" w:type="dxa"/>
          </w:tcPr>
          <w:p w14:paraId="4736577D" w14:textId="77777777" w:rsidR="003619B9" w:rsidRDefault="003619B9" w:rsidP="003619B9"/>
        </w:tc>
      </w:tr>
      <w:tr w:rsidR="003619B9" w14:paraId="4CAE5A0C" w14:textId="77777777" w:rsidTr="000B0EE5">
        <w:tc>
          <w:tcPr>
            <w:tcW w:w="2718" w:type="dxa"/>
          </w:tcPr>
          <w:p w14:paraId="499928A3" w14:textId="57C154E7" w:rsidR="003619B9" w:rsidRDefault="003619B9" w:rsidP="003619B9">
            <w:r>
              <w:rPr>
                <w:color w:val="242729"/>
                <w:sz w:val="20"/>
              </w:rPr>
              <w:t>DML statements</w:t>
            </w:r>
          </w:p>
        </w:tc>
        <w:tc>
          <w:tcPr>
            <w:tcW w:w="2610" w:type="dxa"/>
          </w:tcPr>
          <w:p w14:paraId="13B8E011" w14:textId="2EE2F3E4" w:rsidR="003619B9" w:rsidRPr="009E3650" w:rsidRDefault="003619B9" w:rsidP="003619B9">
            <w:pPr>
              <w:rPr>
                <w:color w:val="242729"/>
                <w:sz w:val="20"/>
              </w:rPr>
            </w:pPr>
            <w:r>
              <w:rPr>
                <w:color w:val="242729"/>
                <w:sz w:val="20"/>
              </w:rPr>
              <w:t>Insert\Update\Delete</w:t>
            </w:r>
          </w:p>
        </w:tc>
        <w:tc>
          <w:tcPr>
            <w:tcW w:w="5400" w:type="dxa"/>
          </w:tcPr>
          <w:p w14:paraId="3678A067" w14:textId="77777777" w:rsidR="003619B9" w:rsidRDefault="003619B9" w:rsidP="003619B9"/>
        </w:tc>
      </w:tr>
      <w:tr w:rsidR="003619B9" w14:paraId="67D1C564" w14:textId="77777777" w:rsidTr="000B0EE5">
        <w:tc>
          <w:tcPr>
            <w:tcW w:w="2718" w:type="dxa"/>
          </w:tcPr>
          <w:p w14:paraId="0C369057" w14:textId="77777777" w:rsidR="003619B9" w:rsidRDefault="003619B9" w:rsidP="003619B9">
            <w:pPr>
              <w:rPr>
                <w:color w:val="242729"/>
                <w:sz w:val="20"/>
              </w:rPr>
            </w:pPr>
          </w:p>
        </w:tc>
        <w:tc>
          <w:tcPr>
            <w:tcW w:w="2610" w:type="dxa"/>
          </w:tcPr>
          <w:p w14:paraId="244C0E6F" w14:textId="758E88A8" w:rsidR="003619B9" w:rsidRDefault="003619B9" w:rsidP="003619B9">
            <w:pPr>
              <w:rPr>
                <w:color w:val="242729"/>
                <w:sz w:val="20"/>
              </w:rPr>
            </w:pPr>
            <w:r>
              <w:rPr>
                <w:color w:val="242729"/>
                <w:sz w:val="20"/>
              </w:rPr>
              <w:t>Migration Scripts</w:t>
            </w:r>
          </w:p>
        </w:tc>
        <w:tc>
          <w:tcPr>
            <w:tcW w:w="5400" w:type="dxa"/>
          </w:tcPr>
          <w:p w14:paraId="14D26DFA" w14:textId="77777777" w:rsidR="003619B9" w:rsidRDefault="003619B9" w:rsidP="003619B9"/>
        </w:tc>
      </w:tr>
      <w:tr w:rsidR="003619B9" w14:paraId="485AF3D6" w14:textId="77777777" w:rsidTr="000B0EE5">
        <w:tc>
          <w:tcPr>
            <w:tcW w:w="2718" w:type="dxa"/>
          </w:tcPr>
          <w:p w14:paraId="691A2D81" w14:textId="64493128" w:rsidR="003619B9" w:rsidRDefault="003619B9" w:rsidP="003619B9">
            <w:pPr>
              <w:rPr>
                <w:color w:val="242729"/>
                <w:sz w:val="20"/>
              </w:rPr>
            </w:pPr>
            <w:r>
              <w:rPr>
                <w:color w:val="242729"/>
                <w:sz w:val="20"/>
              </w:rPr>
              <w:lastRenderedPageBreak/>
              <w:t>DCL</w:t>
            </w:r>
          </w:p>
        </w:tc>
        <w:tc>
          <w:tcPr>
            <w:tcW w:w="2610" w:type="dxa"/>
          </w:tcPr>
          <w:p w14:paraId="2C509916" w14:textId="66EFB242" w:rsidR="003619B9" w:rsidRDefault="003619B9" w:rsidP="003619B9">
            <w:pPr>
              <w:rPr>
                <w:color w:val="242729"/>
                <w:sz w:val="20"/>
              </w:rPr>
            </w:pPr>
            <w:r w:rsidRPr="009E3650">
              <w:rPr>
                <w:color w:val="242729"/>
                <w:sz w:val="20"/>
              </w:rPr>
              <w:t>Grant\deny permissions on a DB object to an existing role\user.</w:t>
            </w:r>
          </w:p>
        </w:tc>
        <w:tc>
          <w:tcPr>
            <w:tcW w:w="5400" w:type="dxa"/>
          </w:tcPr>
          <w:p w14:paraId="2B0DB80F" w14:textId="77777777" w:rsidR="003619B9" w:rsidRDefault="003619B9" w:rsidP="003619B9"/>
        </w:tc>
      </w:tr>
    </w:tbl>
    <w:p w14:paraId="1005CCAE" w14:textId="77777777" w:rsidR="003A3600" w:rsidRPr="001B47C5" w:rsidRDefault="003A3600" w:rsidP="003A3600"/>
    <w:p w14:paraId="4989FB90" w14:textId="77777777" w:rsidR="003A3600" w:rsidRPr="001B47C5" w:rsidRDefault="003A3600" w:rsidP="003A3600"/>
    <w:p w14:paraId="4D84A0AC" w14:textId="77777777" w:rsidR="003A3600" w:rsidRPr="00354145" w:rsidRDefault="003A3600" w:rsidP="003A3600">
      <w:pPr>
        <w:pStyle w:val="Heading3"/>
      </w:pPr>
      <w:r>
        <w:t>Restricted Actions</w:t>
      </w:r>
    </w:p>
    <w:p w14:paraId="7414CCC2" w14:textId="77777777" w:rsidR="003A3600" w:rsidRDefault="003A3600" w:rsidP="003A3600">
      <w:pPr>
        <w:spacing w:after="240"/>
        <w:rPr>
          <w:color w:val="242729"/>
          <w:sz w:val="23"/>
          <w:szCs w:val="23"/>
        </w:rPr>
      </w:pPr>
    </w:p>
    <w:tbl>
      <w:tblPr>
        <w:tblStyle w:val="TableGrid"/>
        <w:tblW w:w="0" w:type="auto"/>
        <w:tblLook w:val="04A0" w:firstRow="1" w:lastRow="0" w:firstColumn="1" w:lastColumn="0" w:noHBand="0" w:noVBand="1"/>
      </w:tblPr>
      <w:tblGrid>
        <w:gridCol w:w="2718"/>
        <w:gridCol w:w="2610"/>
        <w:gridCol w:w="5400"/>
      </w:tblGrid>
      <w:tr w:rsidR="003A3600" w14:paraId="06D25EB7" w14:textId="77777777" w:rsidTr="10FE2C8A">
        <w:tc>
          <w:tcPr>
            <w:tcW w:w="2718" w:type="dxa"/>
            <w:shd w:val="clear" w:color="auto" w:fill="A6A6A6" w:themeFill="background1" w:themeFillShade="A6"/>
          </w:tcPr>
          <w:p w14:paraId="5D002C5B" w14:textId="77777777" w:rsidR="003A3600" w:rsidRDefault="003A3600" w:rsidP="000B0EE5">
            <w:r w:rsidRPr="009E3650">
              <w:rPr>
                <w:b/>
                <w:color w:val="242729"/>
                <w:sz w:val="20"/>
              </w:rPr>
              <w:t>Category</w:t>
            </w:r>
          </w:p>
        </w:tc>
        <w:tc>
          <w:tcPr>
            <w:tcW w:w="2610" w:type="dxa"/>
            <w:shd w:val="clear" w:color="auto" w:fill="A6A6A6" w:themeFill="background1" w:themeFillShade="A6"/>
          </w:tcPr>
          <w:p w14:paraId="6AB27EE4" w14:textId="77777777" w:rsidR="003A3600" w:rsidRDefault="003A3600" w:rsidP="000B0EE5">
            <w:r w:rsidRPr="009E3650">
              <w:rPr>
                <w:b/>
                <w:color w:val="242729"/>
                <w:sz w:val="20"/>
              </w:rPr>
              <w:t>Action</w:t>
            </w:r>
          </w:p>
        </w:tc>
        <w:tc>
          <w:tcPr>
            <w:tcW w:w="5400" w:type="dxa"/>
            <w:shd w:val="clear" w:color="auto" w:fill="A6A6A6" w:themeFill="background1" w:themeFillShade="A6"/>
          </w:tcPr>
          <w:p w14:paraId="5CBAD6E1" w14:textId="77777777" w:rsidR="003A3600" w:rsidRDefault="003A3600" w:rsidP="000B0EE5">
            <w:r w:rsidRPr="009E3650">
              <w:rPr>
                <w:b/>
                <w:color w:val="242729"/>
                <w:sz w:val="20"/>
              </w:rPr>
              <w:t>Comments</w:t>
            </w:r>
          </w:p>
        </w:tc>
      </w:tr>
      <w:tr w:rsidR="003A3600" w14:paraId="2775C311" w14:textId="77777777" w:rsidTr="10FE2C8A">
        <w:tc>
          <w:tcPr>
            <w:tcW w:w="2718" w:type="dxa"/>
          </w:tcPr>
          <w:p w14:paraId="204A8417" w14:textId="0B99DAAF" w:rsidR="10FE2C8A" w:rsidRDefault="10FE2C8A" w:rsidP="10FE2C8A">
            <w:pPr>
              <w:spacing w:after="240"/>
              <w:rPr>
                <w:b/>
                <w:bCs/>
                <w:color w:val="242729"/>
                <w:sz w:val="20"/>
              </w:rPr>
            </w:pPr>
            <w:r w:rsidRPr="10FE2C8A">
              <w:rPr>
                <w:b/>
                <w:bCs/>
                <w:color w:val="242729"/>
                <w:sz w:val="20"/>
              </w:rPr>
              <w:t>DML</w:t>
            </w:r>
          </w:p>
        </w:tc>
        <w:tc>
          <w:tcPr>
            <w:tcW w:w="2610" w:type="dxa"/>
          </w:tcPr>
          <w:p w14:paraId="5C17F42A" w14:textId="3FD87308" w:rsidR="10FE2C8A" w:rsidRDefault="10FE2C8A" w:rsidP="10FE2C8A">
            <w:pPr>
              <w:spacing w:after="240"/>
              <w:rPr>
                <w:sz w:val="20"/>
              </w:rPr>
            </w:pPr>
            <w:r w:rsidRPr="10FE2C8A">
              <w:rPr>
                <w:sz w:val="20"/>
              </w:rPr>
              <w:t>Select Statement</w:t>
            </w:r>
          </w:p>
        </w:tc>
        <w:tc>
          <w:tcPr>
            <w:tcW w:w="5400" w:type="dxa"/>
          </w:tcPr>
          <w:p w14:paraId="2B7ED8C3" w14:textId="6BEDF573" w:rsidR="10FE2C8A" w:rsidRDefault="10FE2C8A" w:rsidP="10FE2C8A">
            <w:pPr>
              <w:spacing w:line="240" w:lineRule="auto"/>
              <w:jc w:val="both"/>
              <w:rPr>
                <w:color w:val="242729"/>
                <w:sz w:val="23"/>
                <w:szCs w:val="23"/>
              </w:rPr>
            </w:pPr>
            <w:r w:rsidRPr="10FE2C8A">
              <w:rPr>
                <w:color w:val="242729"/>
                <w:sz w:val="23"/>
                <w:szCs w:val="23"/>
              </w:rPr>
              <w:t>Extracting data via SELECT statement without a supporting statement which is using that data.</w:t>
            </w:r>
          </w:p>
          <w:p w14:paraId="530BC47C" w14:textId="6351601D" w:rsidR="10FE2C8A" w:rsidRDefault="10FE2C8A" w:rsidP="10FE2C8A">
            <w:pPr>
              <w:spacing w:after="240"/>
              <w:rPr>
                <w:color w:val="242729"/>
                <w:sz w:val="20"/>
              </w:rPr>
            </w:pPr>
            <w:r w:rsidRPr="10FE2C8A">
              <w:rPr>
                <w:color w:val="242729"/>
                <w:sz w:val="20"/>
              </w:rPr>
              <w:t>*Refer to Section 2 Assumption</w:t>
            </w:r>
          </w:p>
        </w:tc>
      </w:tr>
      <w:tr w:rsidR="003A3600" w14:paraId="7B37E388" w14:textId="77777777" w:rsidTr="10FE2C8A">
        <w:tc>
          <w:tcPr>
            <w:tcW w:w="2718" w:type="dxa"/>
          </w:tcPr>
          <w:p w14:paraId="6BC91C1E" w14:textId="77777777" w:rsidR="003A3600" w:rsidRDefault="003A3600" w:rsidP="000B0EE5"/>
        </w:tc>
        <w:tc>
          <w:tcPr>
            <w:tcW w:w="2610" w:type="dxa"/>
          </w:tcPr>
          <w:p w14:paraId="1D48ACE7" w14:textId="77777777" w:rsidR="003A3600" w:rsidRDefault="003A3600" w:rsidP="000B0EE5"/>
        </w:tc>
        <w:tc>
          <w:tcPr>
            <w:tcW w:w="5400" w:type="dxa"/>
          </w:tcPr>
          <w:p w14:paraId="081DD318" w14:textId="77777777" w:rsidR="003A3600" w:rsidRDefault="003A3600" w:rsidP="000B0EE5"/>
        </w:tc>
      </w:tr>
    </w:tbl>
    <w:p w14:paraId="04A1E80F" w14:textId="47A26CB7" w:rsidR="00526387" w:rsidRDefault="00526387" w:rsidP="006F30C0">
      <w:pPr>
        <w:spacing w:after="240"/>
        <w:rPr>
          <w:color w:val="242729"/>
          <w:sz w:val="23"/>
          <w:szCs w:val="23"/>
        </w:rPr>
      </w:pPr>
    </w:p>
    <w:p w14:paraId="3D318F35" w14:textId="6833A0A4" w:rsidR="00526387" w:rsidRDefault="00526387" w:rsidP="003A3600">
      <w:pPr>
        <w:pStyle w:val="Heading2"/>
      </w:pPr>
      <w:bookmarkStart w:id="171" w:name="_Toc82607643"/>
      <w:r>
        <w:t>DB2</w:t>
      </w:r>
      <w:bookmarkEnd w:id="171"/>
    </w:p>
    <w:p w14:paraId="54CEE87A" w14:textId="767ADE50" w:rsidR="0013264D" w:rsidRDefault="00664696" w:rsidP="0013264D">
      <w:r>
        <w:t>Under current implementation, t</w:t>
      </w:r>
      <w:r w:rsidR="0013264D">
        <w:t xml:space="preserve">here isn’t a </w:t>
      </w:r>
      <w:r w:rsidR="00747355">
        <w:t>concept</w:t>
      </w:r>
      <w:r w:rsidR="0013264D">
        <w:t xml:space="preserve"> of LDAP when working with DB2</w:t>
      </w:r>
      <w:r>
        <w:t>.</w:t>
      </w:r>
      <w:r w:rsidR="0082196A">
        <w:t xml:space="preserve"> The user needs to have a local login on the server to be able to connect and work with database.</w:t>
      </w:r>
    </w:p>
    <w:p w14:paraId="30241B47" w14:textId="6F90CE48" w:rsidR="00063F9D" w:rsidRPr="006902F4" w:rsidRDefault="00063F9D" w:rsidP="0013264D">
      <w:pPr>
        <w:rPr>
          <w:i/>
          <w:sz w:val="20"/>
          <w:u w:val="single"/>
        </w:rPr>
      </w:pPr>
      <w:r w:rsidRPr="006902F4">
        <w:rPr>
          <w:b/>
          <w:i/>
          <w:sz w:val="20"/>
          <w:u w:val="single"/>
        </w:rPr>
        <w:t>Note:</w:t>
      </w:r>
      <w:r w:rsidRPr="006902F4">
        <w:rPr>
          <w:i/>
          <w:sz w:val="20"/>
          <w:u w:val="single"/>
        </w:rPr>
        <w:t xml:space="preserve"> the current </w:t>
      </w:r>
      <w:r w:rsidR="006F6D47" w:rsidRPr="006902F4">
        <w:rPr>
          <w:i/>
          <w:sz w:val="20"/>
          <w:u w:val="single"/>
        </w:rPr>
        <w:t>volumn of deployment changes for DB2 is very low.</w:t>
      </w:r>
    </w:p>
    <w:p w14:paraId="63E9DC8A" w14:textId="4F7268FD" w:rsidR="00664696" w:rsidRPr="0013264D" w:rsidRDefault="00664696" w:rsidP="0013264D"/>
    <w:p w14:paraId="36DD17A3" w14:textId="77777777" w:rsidR="003A3600" w:rsidRDefault="003A3600" w:rsidP="003A3600">
      <w:pPr>
        <w:pStyle w:val="Heading3"/>
      </w:pPr>
      <w:r>
        <w:t>Approved Actions</w:t>
      </w:r>
    </w:p>
    <w:p w14:paraId="5AE097F0" w14:textId="77777777" w:rsidR="003A3600" w:rsidRDefault="003A3600" w:rsidP="003A3600"/>
    <w:tbl>
      <w:tblPr>
        <w:tblStyle w:val="TableGrid"/>
        <w:tblW w:w="0" w:type="auto"/>
        <w:tblLook w:val="04A0" w:firstRow="1" w:lastRow="0" w:firstColumn="1" w:lastColumn="0" w:noHBand="0" w:noVBand="1"/>
      </w:tblPr>
      <w:tblGrid>
        <w:gridCol w:w="2718"/>
        <w:gridCol w:w="2610"/>
        <w:gridCol w:w="5400"/>
      </w:tblGrid>
      <w:tr w:rsidR="003A3600" w14:paraId="4CE06B0E" w14:textId="77777777" w:rsidTr="000B0EE5">
        <w:tc>
          <w:tcPr>
            <w:tcW w:w="2718" w:type="dxa"/>
            <w:shd w:val="clear" w:color="auto" w:fill="A6A6A6" w:themeFill="background1" w:themeFillShade="A6"/>
          </w:tcPr>
          <w:p w14:paraId="7531B637" w14:textId="77777777" w:rsidR="003A3600" w:rsidRDefault="003A3600" w:rsidP="000B0EE5">
            <w:r w:rsidRPr="009E3650">
              <w:rPr>
                <w:b/>
                <w:color w:val="242729"/>
                <w:sz w:val="20"/>
              </w:rPr>
              <w:t>Category</w:t>
            </w:r>
          </w:p>
        </w:tc>
        <w:tc>
          <w:tcPr>
            <w:tcW w:w="2610" w:type="dxa"/>
            <w:shd w:val="clear" w:color="auto" w:fill="A6A6A6" w:themeFill="background1" w:themeFillShade="A6"/>
          </w:tcPr>
          <w:p w14:paraId="0F2848A1" w14:textId="77777777" w:rsidR="003A3600" w:rsidRDefault="003A3600" w:rsidP="000B0EE5">
            <w:r w:rsidRPr="009E3650">
              <w:rPr>
                <w:b/>
                <w:color w:val="242729"/>
                <w:sz w:val="20"/>
              </w:rPr>
              <w:t>Action</w:t>
            </w:r>
          </w:p>
        </w:tc>
        <w:tc>
          <w:tcPr>
            <w:tcW w:w="5400" w:type="dxa"/>
            <w:shd w:val="clear" w:color="auto" w:fill="A6A6A6" w:themeFill="background1" w:themeFillShade="A6"/>
          </w:tcPr>
          <w:p w14:paraId="17770AA7" w14:textId="77777777" w:rsidR="003A3600" w:rsidRDefault="003A3600" w:rsidP="000B0EE5">
            <w:r w:rsidRPr="009E3650">
              <w:rPr>
                <w:b/>
                <w:color w:val="242729"/>
                <w:sz w:val="20"/>
              </w:rPr>
              <w:t>Comments</w:t>
            </w:r>
          </w:p>
        </w:tc>
      </w:tr>
      <w:tr w:rsidR="003619B9" w14:paraId="5EB9D655" w14:textId="77777777" w:rsidTr="000B0EE5">
        <w:tc>
          <w:tcPr>
            <w:tcW w:w="2718" w:type="dxa"/>
          </w:tcPr>
          <w:p w14:paraId="5877CF60" w14:textId="1BBBBF20" w:rsidR="003619B9" w:rsidRDefault="003619B9" w:rsidP="003619B9">
            <w:r w:rsidRPr="009E3650">
              <w:rPr>
                <w:color w:val="242729"/>
                <w:sz w:val="20"/>
              </w:rPr>
              <w:t>DDL - User DB Objects</w:t>
            </w:r>
          </w:p>
        </w:tc>
        <w:tc>
          <w:tcPr>
            <w:tcW w:w="2610" w:type="dxa"/>
          </w:tcPr>
          <w:p w14:paraId="075B872C" w14:textId="119FA8F9" w:rsidR="003619B9" w:rsidRDefault="003619B9" w:rsidP="003619B9"/>
        </w:tc>
        <w:tc>
          <w:tcPr>
            <w:tcW w:w="5400" w:type="dxa"/>
          </w:tcPr>
          <w:p w14:paraId="5D5D48AC" w14:textId="77777777" w:rsidR="003619B9" w:rsidRDefault="003619B9" w:rsidP="003619B9"/>
        </w:tc>
      </w:tr>
      <w:tr w:rsidR="003619B9" w14:paraId="08F79177" w14:textId="77777777" w:rsidTr="000B0EE5">
        <w:tc>
          <w:tcPr>
            <w:tcW w:w="2718" w:type="dxa"/>
          </w:tcPr>
          <w:p w14:paraId="1A6071A5" w14:textId="77777777" w:rsidR="003619B9" w:rsidRDefault="003619B9" w:rsidP="003619B9"/>
        </w:tc>
        <w:tc>
          <w:tcPr>
            <w:tcW w:w="2610" w:type="dxa"/>
          </w:tcPr>
          <w:p w14:paraId="00F4769A" w14:textId="352205F1" w:rsidR="003619B9" w:rsidRDefault="003619B9" w:rsidP="003619B9"/>
        </w:tc>
        <w:tc>
          <w:tcPr>
            <w:tcW w:w="5400" w:type="dxa"/>
          </w:tcPr>
          <w:p w14:paraId="3D769324" w14:textId="77777777" w:rsidR="003619B9" w:rsidRDefault="003619B9" w:rsidP="003619B9"/>
        </w:tc>
      </w:tr>
      <w:tr w:rsidR="003619B9" w14:paraId="383A93D7" w14:textId="77777777" w:rsidTr="000B0EE5">
        <w:tc>
          <w:tcPr>
            <w:tcW w:w="2718" w:type="dxa"/>
          </w:tcPr>
          <w:p w14:paraId="1C9448D1" w14:textId="77777777" w:rsidR="003619B9" w:rsidRDefault="003619B9" w:rsidP="003619B9"/>
        </w:tc>
        <w:tc>
          <w:tcPr>
            <w:tcW w:w="2610" w:type="dxa"/>
          </w:tcPr>
          <w:p w14:paraId="7FBA3172" w14:textId="754AABD7" w:rsidR="003619B9" w:rsidRDefault="003619B9" w:rsidP="003619B9"/>
        </w:tc>
        <w:tc>
          <w:tcPr>
            <w:tcW w:w="5400" w:type="dxa"/>
          </w:tcPr>
          <w:p w14:paraId="2507D31C" w14:textId="77777777" w:rsidR="003619B9" w:rsidRDefault="003619B9" w:rsidP="003619B9"/>
        </w:tc>
      </w:tr>
      <w:tr w:rsidR="003619B9" w14:paraId="0AC8AFA6" w14:textId="77777777" w:rsidTr="000B0EE5">
        <w:tc>
          <w:tcPr>
            <w:tcW w:w="2718" w:type="dxa"/>
          </w:tcPr>
          <w:p w14:paraId="3A468190" w14:textId="77777777" w:rsidR="003619B9" w:rsidRDefault="003619B9" w:rsidP="003619B9"/>
        </w:tc>
        <w:tc>
          <w:tcPr>
            <w:tcW w:w="2610" w:type="dxa"/>
          </w:tcPr>
          <w:p w14:paraId="3DE53EB7" w14:textId="4CAF4746" w:rsidR="003619B9" w:rsidRDefault="003619B9" w:rsidP="003619B9"/>
        </w:tc>
        <w:tc>
          <w:tcPr>
            <w:tcW w:w="5400" w:type="dxa"/>
          </w:tcPr>
          <w:p w14:paraId="1EA3BE4F" w14:textId="77777777" w:rsidR="003619B9" w:rsidRDefault="003619B9" w:rsidP="003619B9"/>
        </w:tc>
      </w:tr>
    </w:tbl>
    <w:p w14:paraId="121997CE" w14:textId="77777777" w:rsidR="003A3600" w:rsidRPr="00354145" w:rsidRDefault="003A3600" w:rsidP="003A3600">
      <w:pPr>
        <w:pStyle w:val="Heading3"/>
      </w:pPr>
      <w:r>
        <w:t>Restricted Actions</w:t>
      </w:r>
    </w:p>
    <w:tbl>
      <w:tblPr>
        <w:tblStyle w:val="TableGrid"/>
        <w:tblW w:w="0" w:type="auto"/>
        <w:tblLook w:val="04A0" w:firstRow="1" w:lastRow="0" w:firstColumn="1" w:lastColumn="0" w:noHBand="0" w:noVBand="1"/>
      </w:tblPr>
      <w:tblGrid>
        <w:gridCol w:w="2718"/>
        <w:gridCol w:w="2610"/>
        <w:gridCol w:w="5400"/>
      </w:tblGrid>
      <w:tr w:rsidR="003A3600" w14:paraId="4F55BD69" w14:textId="77777777" w:rsidTr="10FE2C8A">
        <w:tc>
          <w:tcPr>
            <w:tcW w:w="2718" w:type="dxa"/>
            <w:shd w:val="clear" w:color="auto" w:fill="A6A6A6" w:themeFill="background1" w:themeFillShade="A6"/>
          </w:tcPr>
          <w:p w14:paraId="34F1EA52" w14:textId="77777777" w:rsidR="003A3600" w:rsidRDefault="003A3600" w:rsidP="000B0EE5">
            <w:r w:rsidRPr="009E3650">
              <w:rPr>
                <w:b/>
                <w:color w:val="242729"/>
                <w:sz w:val="20"/>
              </w:rPr>
              <w:t>Category</w:t>
            </w:r>
          </w:p>
        </w:tc>
        <w:tc>
          <w:tcPr>
            <w:tcW w:w="2610" w:type="dxa"/>
            <w:shd w:val="clear" w:color="auto" w:fill="A6A6A6" w:themeFill="background1" w:themeFillShade="A6"/>
          </w:tcPr>
          <w:p w14:paraId="3FB72B06" w14:textId="77777777" w:rsidR="003A3600" w:rsidRDefault="003A3600" w:rsidP="000B0EE5">
            <w:r w:rsidRPr="009E3650">
              <w:rPr>
                <w:b/>
                <w:color w:val="242729"/>
                <w:sz w:val="20"/>
              </w:rPr>
              <w:t>Action</w:t>
            </w:r>
          </w:p>
        </w:tc>
        <w:tc>
          <w:tcPr>
            <w:tcW w:w="5400" w:type="dxa"/>
            <w:shd w:val="clear" w:color="auto" w:fill="A6A6A6" w:themeFill="background1" w:themeFillShade="A6"/>
          </w:tcPr>
          <w:p w14:paraId="70FA59D9" w14:textId="77777777" w:rsidR="003A3600" w:rsidRDefault="003A3600" w:rsidP="000B0EE5">
            <w:r w:rsidRPr="009E3650">
              <w:rPr>
                <w:b/>
                <w:color w:val="242729"/>
                <w:sz w:val="20"/>
              </w:rPr>
              <w:t>Comments</w:t>
            </w:r>
          </w:p>
        </w:tc>
      </w:tr>
      <w:tr w:rsidR="003A3600" w14:paraId="2D0FE04B" w14:textId="77777777" w:rsidTr="10FE2C8A">
        <w:tc>
          <w:tcPr>
            <w:tcW w:w="2718" w:type="dxa"/>
          </w:tcPr>
          <w:p w14:paraId="0039BCE0" w14:textId="0B99DAAF" w:rsidR="10FE2C8A" w:rsidRDefault="10FE2C8A" w:rsidP="10FE2C8A">
            <w:pPr>
              <w:spacing w:after="240"/>
              <w:rPr>
                <w:b/>
                <w:bCs/>
                <w:color w:val="242729"/>
                <w:sz w:val="20"/>
              </w:rPr>
            </w:pPr>
            <w:r w:rsidRPr="10FE2C8A">
              <w:rPr>
                <w:b/>
                <w:bCs/>
                <w:color w:val="242729"/>
                <w:sz w:val="20"/>
              </w:rPr>
              <w:t>DML</w:t>
            </w:r>
          </w:p>
        </w:tc>
        <w:tc>
          <w:tcPr>
            <w:tcW w:w="2610" w:type="dxa"/>
          </w:tcPr>
          <w:p w14:paraId="14548739" w14:textId="3FD87308" w:rsidR="10FE2C8A" w:rsidRDefault="10FE2C8A" w:rsidP="10FE2C8A">
            <w:pPr>
              <w:spacing w:after="240"/>
              <w:rPr>
                <w:sz w:val="20"/>
              </w:rPr>
            </w:pPr>
            <w:r w:rsidRPr="10FE2C8A">
              <w:rPr>
                <w:sz w:val="20"/>
              </w:rPr>
              <w:t>Select Statement</w:t>
            </w:r>
          </w:p>
        </w:tc>
        <w:tc>
          <w:tcPr>
            <w:tcW w:w="5400" w:type="dxa"/>
          </w:tcPr>
          <w:p w14:paraId="1E7B4F9A" w14:textId="6BEDF573" w:rsidR="10FE2C8A" w:rsidRDefault="10FE2C8A" w:rsidP="10FE2C8A">
            <w:pPr>
              <w:spacing w:line="240" w:lineRule="auto"/>
              <w:jc w:val="both"/>
              <w:rPr>
                <w:color w:val="242729"/>
                <w:sz w:val="23"/>
                <w:szCs w:val="23"/>
              </w:rPr>
            </w:pPr>
            <w:r w:rsidRPr="10FE2C8A">
              <w:rPr>
                <w:color w:val="242729"/>
                <w:sz w:val="23"/>
                <w:szCs w:val="23"/>
              </w:rPr>
              <w:t>Extracting data via SELECT statement without a supporting statement which is using that data.</w:t>
            </w:r>
          </w:p>
          <w:p w14:paraId="6B8CA587" w14:textId="6351601D" w:rsidR="10FE2C8A" w:rsidRDefault="10FE2C8A" w:rsidP="10FE2C8A">
            <w:pPr>
              <w:spacing w:after="240"/>
              <w:rPr>
                <w:color w:val="242729"/>
                <w:sz w:val="20"/>
              </w:rPr>
            </w:pPr>
            <w:r w:rsidRPr="10FE2C8A">
              <w:rPr>
                <w:color w:val="242729"/>
                <w:sz w:val="20"/>
              </w:rPr>
              <w:t>*Refer to Section 2 Assumption</w:t>
            </w:r>
          </w:p>
        </w:tc>
      </w:tr>
      <w:tr w:rsidR="003A3600" w14:paraId="1792423D" w14:textId="77777777" w:rsidTr="10FE2C8A">
        <w:tc>
          <w:tcPr>
            <w:tcW w:w="2718" w:type="dxa"/>
          </w:tcPr>
          <w:p w14:paraId="551C6C72" w14:textId="77777777" w:rsidR="003A3600" w:rsidRDefault="003A3600" w:rsidP="000B0EE5"/>
        </w:tc>
        <w:tc>
          <w:tcPr>
            <w:tcW w:w="2610" w:type="dxa"/>
          </w:tcPr>
          <w:p w14:paraId="3E792B07" w14:textId="77777777" w:rsidR="003A3600" w:rsidRDefault="003A3600" w:rsidP="000B0EE5"/>
        </w:tc>
        <w:tc>
          <w:tcPr>
            <w:tcW w:w="5400" w:type="dxa"/>
          </w:tcPr>
          <w:p w14:paraId="49748EAC" w14:textId="77777777" w:rsidR="003A3600" w:rsidRDefault="003A3600" w:rsidP="000B0EE5"/>
        </w:tc>
      </w:tr>
    </w:tbl>
    <w:p w14:paraId="3DDFE614" w14:textId="77777777" w:rsidR="003A3600" w:rsidRDefault="003A3600" w:rsidP="006F30C0">
      <w:pPr>
        <w:spacing w:after="240"/>
        <w:rPr>
          <w:color w:val="242729"/>
          <w:sz w:val="23"/>
          <w:szCs w:val="23"/>
        </w:rPr>
      </w:pPr>
    </w:p>
    <w:p w14:paraId="6EAEF49D" w14:textId="10F7C4D0" w:rsidR="003A3600" w:rsidRDefault="003A3600" w:rsidP="003A3600">
      <w:pPr>
        <w:pStyle w:val="Heading2"/>
      </w:pPr>
      <w:bookmarkStart w:id="172" w:name="_Toc82607644"/>
      <w:r>
        <w:t>MongoDB</w:t>
      </w:r>
      <w:bookmarkEnd w:id="172"/>
    </w:p>
    <w:p w14:paraId="0C4618E3" w14:textId="28213AD3" w:rsidR="0001611E" w:rsidRDefault="0001611E" w:rsidP="0001611E"/>
    <w:p w14:paraId="1DDA8194" w14:textId="0986A277" w:rsidR="0001611E" w:rsidRDefault="0001611E" w:rsidP="0001611E">
      <w:r>
        <w:t>This is a NoSQL Database, where an instance is created by the DB Services team, a mapping of the database name and the respective role is done by the DBA. The database is created when a connection is made by the application or a user to create collections under the respective database.</w:t>
      </w:r>
    </w:p>
    <w:p w14:paraId="0D13542C" w14:textId="77777777" w:rsidR="0001611E" w:rsidRPr="0001611E" w:rsidRDefault="0001611E" w:rsidP="0001611E"/>
    <w:p w14:paraId="6451D6A8" w14:textId="77777777" w:rsidR="003A3600" w:rsidRDefault="003A3600" w:rsidP="003A3600">
      <w:pPr>
        <w:pStyle w:val="Heading3"/>
      </w:pPr>
      <w:r>
        <w:t>Approved Actions</w:t>
      </w:r>
    </w:p>
    <w:p w14:paraId="32A4C9F7" w14:textId="77777777" w:rsidR="003A3600" w:rsidRDefault="003A3600" w:rsidP="003A3600"/>
    <w:tbl>
      <w:tblPr>
        <w:tblStyle w:val="TableGrid"/>
        <w:tblW w:w="0" w:type="auto"/>
        <w:tblLook w:val="04A0" w:firstRow="1" w:lastRow="0" w:firstColumn="1" w:lastColumn="0" w:noHBand="0" w:noVBand="1"/>
      </w:tblPr>
      <w:tblGrid>
        <w:gridCol w:w="2682"/>
        <w:gridCol w:w="2809"/>
        <w:gridCol w:w="5301"/>
      </w:tblGrid>
      <w:tr w:rsidR="003A3600" w14:paraId="7A2AD6B7" w14:textId="77777777" w:rsidTr="0004382F">
        <w:tc>
          <w:tcPr>
            <w:tcW w:w="2682" w:type="dxa"/>
            <w:shd w:val="clear" w:color="auto" w:fill="A6A6A6" w:themeFill="background1" w:themeFillShade="A6"/>
          </w:tcPr>
          <w:p w14:paraId="76E4E7E3" w14:textId="77777777" w:rsidR="003A3600" w:rsidRDefault="003A3600" w:rsidP="000B0EE5">
            <w:r w:rsidRPr="009E3650">
              <w:rPr>
                <w:b/>
                <w:color w:val="242729"/>
                <w:sz w:val="20"/>
              </w:rPr>
              <w:t>Category</w:t>
            </w:r>
          </w:p>
        </w:tc>
        <w:tc>
          <w:tcPr>
            <w:tcW w:w="2809" w:type="dxa"/>
            <w:shd w:val="clear" w:color="auto" w:fill="A6A6A6" w:themeFill="background1" w:themeFillShade="A6"/>
          </w:tcPr>
          <w:p w14:paraId="46A0E387" w14:textId="77777777" w:rsidR="003A3600" w:rsidRDefault="003A3600" w:rsidP="000B0EE5">
            <w:r w:rsidRPr="009E3650">
              <w:rPr>
                <w:b/>
                <w:color w:val="242729"/>
                <w:sz w:val="20"/>
              </w:rPr>
              <w:t>Action</w:t>
            </w:r>
          </w:p>
        </w:tc>
        <w:tc>
          <w:tcPr>
            <w:tcW w:w="5301" w:type="dxa"/>
            <w:shd w:val="clear" w:color="auto" w:fill="A6A6A6" w:themeFill="background1" w:themeFillShade="A6"/>
          </w:tcPr>
          <w:p w14:paraId="254599D2" w14:textId="77777777" w:rsidR="003A3600" w:rsidRDefault="003A3600" w:rsidP="000B0EE5">
            <w:r w:rsidRPr="009E3650">
              <w:rPr>
                <w:b/>
                <w:color w:val="242729"/>
                <w:sz w:val="20"/>
              </w:rPr>
              <w:t>Comments</w:t>
            </w:r>
          </w:p>
        </w:tc>
      </w:tr>
      <w:tr w:rsidR="0004382F" w14:paraId="6FA773B8" w14:textId="77777777" w:rsidTr="0004382F">
        <w:tc>
          <w:tcPr>
            <w:tcW w:w="2682" w:type="dxa"/>
          </w:tcPr>
          <w:p w14:paraId="587C2AFB" w14:textId="7989F5B7" w:rsidR="0004382F" w:rsidRPr="00A63D2C" w:rsidRDefault="0004382F" w:rsidP="0004382F">
            <w:pPr>
              <w:rPr>
                <w:szCs w:val="22"/>
              </w:rPr>
            </w:pPr>
            <w:r w:rsidRPr="00A63D2C">
              <w:rPr>
                <w:color w:val="242729"/>
                <w:szCs w:val="22"/>
              </w:rPr>
              <w:t>DDL - User DB Objects</w:t>
            </w:r>
          </w:p>
        </w:tc>
        <w:tc>
          <w:tcPr>
            <w:tcW w:w="2809" w:type="dxa"/>
          </w:tcPr>
          <w:p w14:paraId="2E89CCCE" w14:textId="1621BA79" w:rsidR="0004382F" w:rsidRPr="00A63D2C" w:rsidRDefault="0004382F" w:rsidP="0004382F">
            <w:pPr>
              <w:rPr>
                <w:szCs w:val="22"/>
              </w:rPr>
            </w:pPr>
            <w:r w:rsidRPr="00A63D2C">
              <w:rPr>
                <w:szCs w:val="22"/>
              </w:rPr>
              <w:t>collStats</w:t>
            </w:r>
          </w:p>
        </w:tc>
        <w:tc>
          <w:tcPr>
            <w:tcW w:w="5301" w:type="dxa"/>
          </w:tcPr>
          <w:p w14:paraId="7782CAB5" w14:textId="4641BE3C" w:rsidR="0004382F" w:rsidRPr="00A63D2C" w:rsidRDefault="0004382F" w:rsidP="0004382F">
            <w:pPr>
              <w:rPr>
                <w:szCs w:val="22"/>
              </w:rPr>
            </w:pPr>
          </w:p>
        </w:tc>
      </w:tr>
      <w:tr w:rsidR="0004382F" w14:paraId="4B8B9221" w14:textId="77777777" w:rsidTr="0004382F">
        <w:tc>
          <w:tcPr>
            <w:tcW w:w="2682" w:type="dxa"/>
          </w:tcPr>
          <w:p w14:paraId="6CD18C4F" w14:textId="77777777" w:rsidR="0004382F" w:rsidRPr="00A63D2C" w:rsidRDefault="0004382F" w:rsidP="0004382F">
            <w:pPr>
              <w:rPr>
                <w:color w:val="242729"/>
                <w:szCs w:val="22"/>
              </w:rPr>
            </w:pPr>
          </w:p>
        </w:tc>
        <w:tc>
          <w:tcPr>
            <w:tcW w:w="2809" w:type="dxa"/>
          </w:tcPr>
          <w:p w14:paraId="3E0092AF" w14:textId="1995D2A4" w:rsidR="0004382F" w:rsidRPr="00A63D2C" w:rsidRDefault="0004382F" w:rsidP="0004382F">
            <w:pPr>
              <w:rPr>
                <w:color w:val="242729"/>
                <w:szCs w:val="22"/>
              </w:rPr>
            </w:pPr>
            <w:r w:rsidRPr="00A63D2C">
              <w:rPr>
                <w:szCs w:val="22"/>
              </w:rPr>
              <w:t>convertToCapped</w:t>
            </w:r>
          </w:p>
        </w:tc>
        <w:tc>
          <w:tcPr>
            <w:tcW w:w="5301" w:type="dxa"/>
          </w:tcPr>
          <w:p w14:paraId="37081147" w14:textId="77777777" w:rsidR="0004382F" w:rsidRPr="00A63D2C" w:rsidRDefault="0004382F" w:rsidP="0004382F">
            <w:pPr>
              <w:rPr>
                <w:szCs w:val="22"/>
              </w:rPr>
            </w:pPr>
          </w:p>
        </w:tc>
      </w:tr>
      <w:tr w:rsidR="0004382F" w14:paraId="2EFEE15B" w14:textId="77777777" w:rsidTr="0004382F">
        <w:tc>
          <w:tcPr>
            <w:tcW w:w="2682" w:type="dxa"/>
          </w:tcPr>
          <w:p w14:paraId="011AD4C8" w14:textId="6D493533" w:rsidR="0004382F" w:rsidRPr="00A63D2C" w:rsidRDefault="0004382F" w:rsidP="0004382F">
            <w:pPr>
              <w:rPr>
                <w:color w:val="242729"/>
                <w:szCs w:val="22"/>
              </w:rPr>
            </w:pPr>
          </w:p>
        </w:tc>
        <w:tc>
          <w:tcPr>
            <w:tcW w:w="2809" w:type="dxa"/>
          </w:tcPr>
          <w:p w14:paraId="7D61BBD2" w14:textId="23BE9687" w:rsidR="0004382F" w:rsidRPr="00A63D2C" w:rsidRDefault="0004382F" w:rsidP="0004382F">
            <w:pPr>
              <w:rPr>
                <w:color w:val="242729"/>
                <w:szCs w:val="22"/>
              </w:rPr>
            </w:pPr>
            <w:r w:rsidRPr="00A63D2C">
              <w:rPr>
                <w:szCs w:val="22"/>
              </w:rPr>
              <w:t>createCollection</w:t>
            </w:r>
          </w:p>
        </w:tc>
        <w:tc>
          <w:tcPr>
            <w:tcW w:w="5301" w:type="dxa"/>
          </w:tcPr>
          <w:p w14:paraId="296F5439" w14:textId="751622FD" w:rsidR="0004382F" w:rsidRPr="00A63D2C" w:rsidRDefault="0004382F" w:rsidP="0004382F">
            <w:pPr>
              <w:rPr>
                <w:szCs w:val="22"/>
              </w:rPr>
            </w:pPr>
          </w:p>
        </w:tc>
      </w:tr>
      <w:tr w:rsidR="0004382F" w14:paraId="0E2BADB6" w14:textId="77777777" w:rsidTr="0004382F">
        <w:tc>
          <w:tcPr>
            <w:tcW w:w="2682" w:type="dxa"/>
          </w:tcPr>
          <w:p w14:paraId="09FE56FF" w14:textId="4291F94F" w:rsidR="0004382F" w:rsidRPr="00A63D2C" w:rsidRDefault="0004382F" w:rsidP="0004382F">
            <w:pPr>
              <w:rPr>
                <w:color w:val="242729"/>
                <w:szCs w:val="22"/>
              </w:rPr>
            </w:pPr>
          </w:p>
        </w:tc>
        <w:tc>
          <w:tcPr>
            <w:tcW w:w="2809" w:type="dxa"/>
          </w:tcPr>
          <w:p w14:paraId="7D5C3107" w14:textId="61A16E51" w:rsidR="0004382F" w:rsidRPr="00A63D2C" w:rsidRDefault="0004382F" w:rsidP="0004382F">
            <w:pPr>
              <w:rPr>
                <w:color w:val="242729"/>
                <w:szCs w:val="22"/>
              </w:rPr>
            </w:pPr>
            <w:r w:rsidRPr="00A63D2C">
              <w:rPr>
                <w:szCs w:val="22"/>
              </w:rPr>
              <w:t>dbHash</w:t>
            </w:r>
          </w:p>
        </w:tc>
        <w:tc>
          <w:tcPr>
            <w:tcW w:w="5301" w:type="dxa"/>
          </w:tcPr>
          <w:p w14:paraId="54D1C2D1" w14:textId="1C534BDC" w:rsidR="0004382F" w:rsidRPr="00A63D2C" w:rsidRDefault="0004382F" w:rsidP="0004382F">
            <w:pPr>
              <w:rPr>
                <w:szCs w:val="22"/>
              </w:rPr>
            </w:pPr>
          </w:p>
        </w:tc>
      </w:tr>
      <w:tr w:rsidR="0004382F" w14:paraId="54250E98" w14:textId="77777777" w:rsidTr="0004382F">
        <w:tc>
          <w:tcPr>
            <w:tcW w:w="2682" w:type="dxa"/>
          </w:tcPr>
          <w:p w14:paraId="66456222" w14:textId="58D27159" w:rsidR="0004382F" w:rsidRPr="00A63D2C" w:rsidRDefault="0004382F" w:rsidP="0004382F">
            <w:pPr>
              <w:rPr>
                <w:color w:val="242729"/>
                <w:szCs w:val="22"/>
              </w:rPr>
            </w:pPr>
          </w:p>
        </w:tc>
        <w:tc>
          <w:tcPr>
            <w:tcW w:w="2809" w:type="dxa"/>
          </w:tcPr>
          <w:p w14:paraId="0ED2A4B2" w14:textId="0911F8E3" w:rsidR="0004382F" w:rsidRPr="00A63D2C" w:rsidRDefault="0004382F" w:rsidP="0004382F">
            <w:pPr>
              <w:rPr>
                <w:color w:val="242729"/>
                <w:szCs w:val="22"/>
              </w:rPr>
            </w:pPr>
            <w:r w:rsidRPr="00A63D2C">
              <w:rPr>
                <w:szCs w:val="22"/>
              </w:rPr>
              <w:t>dbStats</w:t>
            </w:r>
          </w:p>
        </w:tc>
        <w:tc>
          <w:tcPr>
            <w:tcW w:w="5301" w:type="dxa"/>
          </w:tcPr>
          <w:p w14:paraId="4204FB2F" w14:textId="661F4622" w:rsidR="0004382F" w:rsidRPr="00A63D2C" w:rsidRDefault="0004382F" w:rsidP="0004382F">
            <w:pPr>
              <w:rPr>
                <w:szCs w:val="22"/>
              </w:rPr>
            </w:pPr>
          </w:p>
        </w:tc>
      </w:tr>
      <w:tr w:rsidR="0004382F" w14:paraId="7EA1C15F" w14:textId="77777777" w:rsidTr="0004382F">
        <w:tc>
          <w:tcPr>
            <w:tcW w:w="2682" w:type="dxa"/>
          </w:tcPr>
          <w:p w14:paraId="0D778B03" w14:textId="2C697E4E" w:rsidR="0004382F" w:rsidRPr="00A63D2C" w:rsidRDefault="0004382F" w:rsidP="0004382F">
            <w:pPr>
              <w:rPr>
                <w:color w:val="242729"/>
                <w:szCs w:val="22"/>
              </w:rPr>
            </w:pPr>
          </w:p>
        </w:tc>
        <w:tc>
          <w:tcPr>
            <w:tcW w:w="2809" w:type="dxa"/>
          </w:tcPr>
          <w:p w14:paraId="3E1CBC6B" w14:textId="1185DFAE" w:rsidR="0004382F" w:rsidRPr="00A63D2C" w:rsidRDefault="0004382F" w:rsidP="0004382F">
            <w:pPr>
              <w:rPr>
                <w:color w:val="242729"/>
                <w:szCs w:val="22"/>
              </w:rPr>
            </w:pPr>
            <w:r w:rsidRPr="00A63D2C">
              <w:rPr>
                <w:szCs w:val="22"/>
              </w:rPr>
              <w:t>dropCollection</w:t>
            </w:r>
          </w:p>
        </w:tc>
        <w:tc>
          <w:tcPr>
            <w:tcW w:w="5301" w:type="dxa"/>
          </w:tcPr>
          <w:p w14:paraId="6F7535E7" w14:textId="1ED6AAF7" w:rsidR="0004382F" w:rsidRPr="00A63D2C" w:rsidRDefault="0004382F" w:rsidP="0004382F">
            <w:pPr>
              <w:rPr>
                <w:szCs w:val="22"/>
              </w:rPr>
            </w:pPr>
          </w:p>
        </w:tc>
      </w:tr>
      <w:tr w:rsidR="0004382F" w14:paraId="4B8B41A8" w14:textId="77777777" w:rsidTr="0004382F">
        <w:tc>
          <w:tcPr>
            <w:tcW w:w="2682" w:type="dxa"/>
          </w:tcPr>
          <w:p w14:paraId="294D42E2" w14:textId="02EB7AE7" w:rsidR="0004382F" w:rsidRPr="00A63D2C" w:rsidRDefault="0004382F" w:rsidP="0004382F">
            <w:pPr>
              <w:rPr>
                <w:color w:val="242729"/>
                <w:szCs w:val="22"/>
              </w:rPr>
            </w:pPr>
          </w:p>
        </w:tc>
        <w:tc>
          <w:tcPr>
            <w:tcW w:w="2809" w:type="dxa"/>
          </w:tcPr>
          <w:p w14:paraId="140B915A" w14:textId="57E2C710" w:rsidR="0004382F" w:rsidRPr="00A63D2C" w:rsidRDefault="0004382F" w:rsidP="0004382F">
            <w:pPr>
              <w:rPr>
                <w:color w:val="242729"/>
                <w:szCs w:val="22"/>
              </w:rPr>
            </w:pPr>
            <w:r w:rsidRPr="00A63D2C">
              <w:rPr>
                <w:szCs w:val="22"/>
              </w:rPr>
              <w:t>createIndex</w:t>
            </w:r>
          </w:p>
        </w:tc>
        <w:tc>
          <w:tcPr>
            <w:tcW w:w="5301" w:type="dxa"/>
          </w:tcPr>
          <w:p w14:paraId="1AD3D47B" w14:textId="5CB0BA64" w:rsidR="0004382F" w:rsidRPr="00A63D2C" w:rsidRDefault="0004382F" w:rsidP="0004382F">
            <w:pPr>
              <w:rPr>
                <w:szCs w:val="22"/>
              </w:rPr>
            </w:pPr>
          </w:p>
        </w:tc>
      </w:tr>
      <w:tr w:rsidR="0004382F" w14:paraId="77D97C3E" w14:textId="77777777" w:rsidTr="0004382F">
        <w:tc>
          <w:tcPr>
            <w:tcW w:w="2682" w:type="dxa"/>
          </w:tcPr>
          <w:p w14:paraId="599832BB" w14:textId="2D6D7F13" w:rsidR="0004382F" w:rsidRPr="00A63D2C" w:rsidRDefault="0004382F" w:rsidP="0004382F">
            <w:pPr>
              <w:rPr>
                <w:color w:val="242729"/>
                <w:szCs w:val="22"/>
              </w:rPr>
            </w:pPr>
          </w:p>
        </w:tc>
        <w:tc>
          <w:tcPr>
            <w:tcW w:w="2809" w:type="dxa"/>
          </w:tcPr>
          <w:p w14:paraId="3EDF141D" w14:textId="31FB9B23" w:rsidR="0004382F" w:rsidRPr="00A63D2C" w:rsidRDefault="0004382F" w:rsidP="0004382F">
            <w:pPr>
              <w:rPr>
                <w:color w:val="242729"/>
                <w:szCs w:val="22"/>
              </w:rPr>
            </w:pPr>
            <w:r w:rsidRPr="00A63D2C">
              <w:rPr>
                <w:szCs w:val="22"/>
              </w:rPr>
              <w:t>dropIndex</w:t>
            </w:r>
          </w:p>
        </w:tc>
        <w:tc>
          <w:tcPr>
            <w:tcW w:w="5301" w:type="dxa"/>
          </w:tcPr>
          <w:p w14:paraId="0F1370C2" w14:textId="08EDFF72" w:rsidR="0004382F" w:rsidRPr="00A63D2C" w:rsidRDefault="0004382F" w:rsidP="0004382F">
            <w:pPr>
              <w:rPr>
                <w:szCs w:val="22"/>
              </w:rPr>
            </w:pPr>
          </w:p>
        </w:tc>
      </w:tr>
      <w:tr w:rsidR="0004382F" w14:paraId="1C5CC07A" w14:textId="77777777" w:rsidTr="0004382F">
        <w:tc>
          <w:tcPr>
            <w:tcW w:w="2682" w:type="dxa"/>
          </w:tcPr>
          <w:p w14:paraId="70AAF68F" w14:textId="69CD19BC" w:rsidR="0004382F" w:rsidRPr="00A63D2C" w:rsidRDefault="0004382F" w:rsidP="0004382F">
            <w:pPr>
              <w:rPr>
                <w:color w:val="242729"/>
                <w:szCs w:val="22"/>
              </w:rPr>
            </w:pPr>
          </w:p>
        </w:tc>
        <w:tc>
          <w:tcPr>
            <w:tcW w:w="2809" w:type="dxa"/>
          </w:tcPr>
          <w:p w14:paraId="69C1D178" w14:textId="2612C738" w:rsidR="0004382F" w:rsidRPr="00A63D2C" w:rsidRDefault="0004382F" w:rsidP="0004382F">
            <w:pPr>
              <w:rPr>
                <w:color w:val="242729"/>
                <w:szCs w:val="22"/>
              </w:rPr>
            </w:pPr>
            <w:r w:rsidRPr="00A63D2C">
              <w:rPr>
                <w:szCs w:val="22"/>
              </w:rPr>
              <w:t>listIndexes</w:t>
            </w:r>
          </w:p>
        </w:tc>
        <w:tc>
          <w:tcPr>
            <w:tcW w:w="5301" w:type="dxa"/>
          </w:tcPr>
          <w:p w14:paraId="4B8DDCCF" w14:textId="486F1D8A" w:rsidR="0004382F" w:rsidRPr="00A63D2C" w:rsidRDefault="0004382F" w:rsidP="0004382F">
            <w:pPr>
              <w:rPr>
                <w:szCs w:val="22"/>
              </w:rPr>
            </w:pPr>
          </w:p>
        </w:tc>
      </w:tr>
      <w:tr w:rsidR="0004382F" w14:paraId="75C3E7B1" w14:textId="77777777" w:rsidTr="0004382F">
        <w:trPr>
          <w:trHeight w:val="233"/>
        </w:trPr>
        <w:tc>
          <w:tcPr>
            <w:tcW w:w="2682" w:type="dxa"/>
          </w:tcPr>
          <w:p w14:paraId="46D928F0" w14:textId="02524ECE" w:rsidR="0004382F" w:rsidRPr="00A63D2C" w:rsidRDefault="0004382F" w:rsidP="0004382F">
            <w:pPr>
              <w:rPr>
                <w:color w:val="242729"/>
                <w:szCs w:val="22"/>
              </w:rPr>
            </w:pPr>
          </w:p>
        </w:tc>
        <w:tc>
          <w:tcPr>
            <w:tcW w:w="2809" w:type="dxa"/>
          </w:tcPr>
          <w:p w14:paraId="14045402" w14:textId="39717507" w:rsidR="0004382F" w:rsidRPr="00A63D2C" w:rsidRDefault="0004382F" w:rsidP="0004382F">
            <w:pPr>
              <w:rPr>
                <w:color w:val="242729"/>
                <w:szCs w:val="22"/>
              </w:rPr>
            </w:pPr>
            <w:r w:rsidRPr="00A63D2C">
              <w:rPr>
                <w:szCs w:val="22"/>
              </w:rPr>
              <w:t>listCollections</w:t>
            </w:r>
          </w:p>
        </w:tc>
        <w:tc>
          <w:tcPr>
            <w:tcW w:w="5301" w:type="dxa"/>
          </w:tcPr>
          <w:p w14:paraId="05179BE2" w14:textId="697565FA" w:rsidR="0004382F" w:rsidRPr="00A63D2C" w:rsidRDefault="0004382F" w:rsidP="0004382F">
            <w:pPr>
              <w:rPr>
                <w:szCs w:val="22"/>
              </w:rPr>
            </w:pPr>
          </w:p>
        </w:tc>
      </w:tr>
      <w:tr w:rsidR="0004382F" w14:paraId="729A1A46" w14:textId="77777777" w:rsidTr="0004382F">
        <w:tc>
          <w:tcPr>
            <w:tcW w:w="2682" w:type="dxa"/>
          </w:tcPr>
          <w:p w14:paraId="2D05EFC8" w14:textId="77777777" w:rsidR="0004382F" w:rsidRPr="00A63D2C" w:rsidRDefault="0004382F" w:rsidP="0004382F">
            <w:pPr>
              <w:rPr>
                <w:color w:val="242729"/>
                <w:szCs w:val="22"/>
              </w:rPr>
            </w:pPr>
          </w:p>
        </w:tc>
        <w:tc>
          <w:tcPr>
            <w:tcW w:w="2809" w:type="dxa"/>
          </w:tcPr>
          <w:p w14:paraId="57CC8A4C" w14:textId="3D8E8EA5" w:rsidR="0004382F" w:rsidRPr="00A63D2C" w:rsidRDefault="0004382F" w:rsidP="0004382F">
            <w:pPr>
              <w:rPr>
                <w:szCs w:val="22"/>
              </w:rPr>
            </w:pPr>
            <w:r w:rsidRPr="00A63D2C">
              <w:rPr>
                <w:szCs w:val="22"/>
              </w:rPr>
              <w:t>renameCollectionSameDB</w:t>
            </w:r>
          </w:p>
        </w:tc>
        <w:tc>
          <w:tcPr>
            <w:tcW w:w="5301" w:type="dxa"/>
          </w:tcPr>
          <w:p w14:paraId="5CE259C1" w14:textId="77777777" w:rsidR="0004382F" w:rsidRPr="00A63D2C" w:rsidRDefault="0004382F" w:rsidP="0004382F">
            <w:pPr>
              <w:rPr>
                <w:szCs w:val="22"/>
              </w:rPr>
            </w:pPr>
          </w:p>
        </w:tc>
      </w:tr>
      <w:tr w:rsidR="003619B9" w14:paraId="0FF283EB" w14:textId="77777777" w:rsidTr="0004382F">
        <w:tc>
          <w:tcPr>
            <w:tcW w:w="2682" w:type="dxa"/>
          </w:tcPr>
          <w:p w14:paraId="598AC4E7" w14:textId="65BB9973" w:rsidR="003619B9" w:rsidRPr="00A63D2C" w:rsidRDefault="003619B9" w:rsidP="003619B9">
            <w:pPr>
              <w:rPr>
                <w:szCs w:val="22"/>
              </w:rPr>
            </w:pPr>
            <w:r w:rsidRPr="00A63D2C">
              <w:rPr>
                <w:color w:val="242729"/>
                <w:szCs w:val="22"/>
              </w:rPr>
              <w:t>DML statements</w:t>
            </w:r>
          </w:p>
        </w:tc>
        <w:tc>
          <w:tcPr>
            <w:tcW w:w="2809" w:type="dxa"/>
          </w:tcPr>
          <w:p w14:paraId="3BB0B2CD" w14:textId="68FAAAC4" w:rsidR="003619B9" w:rsidRPr="00A63D2C" w:rsidRDefault="003619B9" w:rsidP="003619B9">
            <w:pPr>
              <w:rPr>
                <w:color w:val="242729"/>
                <w:szCs w:val="22"/>
              </w:rPr>
            </w:pPr>
            <w:r w:rsidRPr="00A63D2C">
              <w:rPr>
                <w:color w:val="242729"/>
                <w:szCs w:val="22"/>
              </w:rPr>
              <w:t>Insert\Update\Delete</w:t>
            </w:r>
          </w:p>
        </w:tc>
        <w:tc>
          <w:tcPr>
            <w:tcW w:w="5301" w:type="dxa"/>
          </w:tcPr>
          <w:p w14:paraId="04C836FF" w14:textId="77777777" w:rsidR="003619B9" w:rsidRPr="00A63D2C" w:rsidRDefault="003619B9" w:rsidP="003619B9">
            <w:pPr>
              <w:rPr>
                <w:szCs w:val="22"/>
              </w:rPr>
            </w:pPr>
          </w:p>
        </w:tc>
      </w:tr>
    </w:tbl>
    <w:p w14:paraId="4F862138" w14:textId="77777777" w:rsidR="003A3600" w:rsidRPr="001B47C5" w:rsidRDefault="003A3600" w:rsidP="003A3600"/>
    <w:p w14:paraId="67B54F90" w14:textId="77777777" w:rsidR="003A3600" w:rsidRPr="001B47C5" w:rsidRDefault="003A3600" w:rsidP="003A3600"/>
    <w:p w14:paraId="31BA2892" w14:textId="77777777" w:rsidR="003A3600" w:rsidRPr="00354145" w:rsidRDefault="003A3600" w:rsidP="003A3600">
      <w:pPr>
        <w:pStyle w:val="Heading3"/>
      </w:pPr>
      <w:r>
        <w:t>Restricted Actions</w:t>
      </w:r>
    </w:p>
    <w:p w14:paraId="4DB33A09" w14:textId="77777777" w:rsidR="003A3600" w:rsidRDefault="003A3600" w:rsidP="003A3600">
      <w:pPr>
        <w:spacing w:after="240"/>
        <w:rPr>
          <w:color w:val="242729"/>
          <w:sz w:val="23"/>
          <w:szCs w:val="23"/>
        </w:rPr>
      </w:pPr>
    </w:p>
    <w:tbl>
      <w:tblPr>
        <w:tblStyle w:val="TableGrid"/>
        <w:tblW w:w="0" w:type="auto"/>
        <w:tblLook w:val="04A0" w:firstRow="1" w:lastRow="0" w:firstColumn="1" w:lastColumn="0" w:noHBand="0" w:noVBand="1"/>
      </w:tblPr>
      <w:tblGrid>
        <w:gridCol w:w="2718"/>
        <w:gridCol w:w="2610"/>
        <w:gridCol w:w="5400"/>
      </w:tblGrid>
      <w:tr w:rsidR="003A3600" w14:paraId="061609B9" w14:textId="77777777" w:rsidTr="000B0EE5">
        <w:tc>
          <w:tcPr>
            <w:tcW w:w="2718" w:type="dxa"/>
            <w:shd w:val="clear" w:color="auto" w:fill="A6A6A6" w:themeFill="background1" w:themeFillShade="A6"/>
          </w:tcPr>
          <w:p w14:paraId="6FC652AB" w14:textId="77777777" w:rsidR="003A3600" w:rsidRDefault="003A3600" w:rsidP="000B0EE5">
            <w:r w:rsidRPr="009E3650">
              <w:rPr>
                <w:b/>
                <w:color w:val="242729"/>
                <w:sz w:val="20"/>
              </w:rPr>
              <w:t>Category</w:t>
            </w:r>
          </w:p>
        </w:tc>
        <w:tc>
          <w:tcPr>
            <w:tcW w:w="2610" w:type="dxa"/>
            <w:shd w:val="clear" w:color="auto" w:fill="A6A6A6" w:themeFill="background1" w:themeFillShade="A6"/>
          </w:tcPr>
          <w:p w14:paraId="265E5D70" w14:textId="77777777" w:rsidR="003A3600" w:rsidRDefault="003A3600" w:rsidP="000B0EE5">
            <w:r w:rsidRPr="009E3650">
              <w:rPr>
                <w:b/>
                <w:color w:val="242729"/>
                <w:sz w:val="20"/>
              </w:rPr>
              <w:t>Action</w:t>
            </w:r>
          </w:p>
        </w:tc>
        <w:tc>
          <w:tcPr>
            <w:tcW w:w="5400" w:type="dxa"/>
            <w:shd w:val="clear" w:color="auto" w:fill="A6A6A6" w:themeFill="background1" w:themeFillShade="A6"/>
          </w:tcPr>
          <w:p w14:paraId="0D335A26" w14:textId="77777777" w:rsidR="003A3600" w:rsidRDefault="003A3600" w:rsidP="000B0EE5">
            <w:r w:rsidRPr="009E3650">
              <w:rPr>
                <w:b/>
                <w:color w:val="242729"/>
                <w:sz w:val="20"/>
              </w:rPr>
              <w:t>Comments</w:t>
            </w:r>
          </w:p>
        </w:tc>
      </w:tr>
      <w:tr w:rsidR="003A3600" w14:paraId="02864FB5" w14:textId="77777777" w:rsidTr="000B0EE5">
        <w:tc>
          <w:tcPr>
            <w:tcW w:w="2718" w:type="dxa"/>
          </w:tcPr>
          <w:p w14:paraId="238B14BF" w14:textId="56D1E00A" w:rsidR="003A3600" w:rsidRDefault="00072D3D" w:rsidP="000B0EE5">
            <w:r>
              <w:t>Infrastructure</w:t>
            </w:r>
          </w:p>
        </w:tc>
        <w:tc>
          <w:tcPr>
            <w:tcW w:w="2610" w:type="dxa"/>
          </w:tcPr>
          <w:p w14:paraId="29A7B210" w14:textId="1E9091B3" w:rsidR="003A3600" w:rsidRDefault="00881BED" w:rsidP="000B0EE5">
            <w:r>
              <w:t>Role &amp; DB mapping</w:t>
            </w:r>
          </w:p>
        </w:tc>
        <w:tc>
          <w:tcPr>
            <w:tcW w:w="5400" w:type="dxa"/>
          </w:tcPr>
          <w:p w14:paraId="2166DF04" w14:textId="77777777" w:rsidR="003A3600" w:rsidRDefault="003A3600" w:rsidP="000B0EE5"/>
        </w:tc>
      </w:tr>
      <w:tr w:rsidR="00881BED" w14:paraId="52957D52" w14:textId="77777777" w:rsidTr="000B0EE5">
        <w:tc>
          <w:tcPr>
            <w:tcW w:w="2718" w:type="dxa"/>
          </w:tcPr>
          <w:p w14:paraId="1AF3AB97" w14:textId="77777777" w:rsidR="00881BED" w:rsidRDefault="00881BED" w:rsidP="000B0EE5"/>
        </w:tc>
        <w:tc>
          <w:tcPr>
            <w:tcW w:w="2610" w:type="dxa"/>
          </w:tcPr>
          <w:p w14:paraId="110A7E80" w14:textId="2BBB9184" w:rsidR="00881BED" w:rsidRDefault="00881BED" w:rsidP="000B0EE5">
            <w:r>
              <w:t>Changes to Sharding</w:t>
            </w:r>
          </w:p>
        </w:tc>
        <w:tc>
          <w:tcPr>
            <w:tcW w:w="5400" w:type="dxa"/>
          </w:tcPr>
          <w:p w14:paraId="5AA3A248" w14:textId="77777777" w:rsidR="00881BED" w:rsidRDefault="00881BED" w:rsidP="000B0EE5"/>
        </w:tc>
      </w:tr>
      <w:tr w:rsidR="00881BED" w14:paraId="5EEFCB5E" w14:textId="77777777" w:rsidTr="000B0EE5">
        <w:tc>
          <w:tcPr>
            <w:tcW w:w="2718" w:type="dxa"/>
          </w:tcPr>
          <w:p w14:paraId="019ED637" w14:textId="77777777" w:rsidR="00881BED" w:rsidRDefault="00881BED" w:rsidP="000B0EE5"/>
        </w:tc>
        <w:tc>
          <w:tcPr>
            <w:tcW w:w="2610" w:type="dxa"/>
          </w:tcPr>
          <w:p w14:paraId="458CA3B1" w14:textId="46632D54" w:rsidR="00881BED" w:rsidRDefault="00881BED" w:rsidP="000B0EE5">
            <w:r>
              <w:t>Cluster Management</w:t>
            </w:r>
          </w:p>
        </w:tc>
        <w:tc>
          <w:tcPr>
            <w:tcW w:w="5400" w:type="dxa"/>
          </w:tcPr>
          <w:p w14:paraId="3F70A17B" w14:textId="77777777" w:rsidR="00881BED" w:rsidRDefault="00881BED" w:rsidP="000B0EE5"/>
        </w:tc>
      </w:tr>
      <w:tr w:rsidR="0004382F" w14:paraId="41565E23" w14:textId="77777777" w:rsidTr="000B0EE5">
        <w:tc>
          <w:tcPr>
            <w:tcW w:w="2718" w:type="dxa"/>
          </w:tcPr>
          <w:p w14:paraId="282B05AE" w14:textId="77777777" w:rsidR="0004382F" w:rsidRDefault="0004382F" w:rsidP="000B0EE5"/>
        </w:tc>
        <w:tc>
          <w:tcPr>
            <w:tcW w:w="2610" w:type="dxa"/>
          </w:tcPr>
          <w:p w14:paraId="1585AD92" w14:textId="03D4B368" w:rsidR="0004382F" w:rsidRDefault="0004382F" w:rsidP="000B0EE5">
            <w:r>
              <w:t>Changes to Replication</w:t>
            </w:r>
          </w:p>
        </w:tc>
        <w:tc>
          <w:tcPr>
            <w:tcW w:w="5400" w:type="dxa"/>
          </w:tcPr>
          <w:p w14:paraId="446066D9" w14:textId="77777777" w:rsidR="0004382F" w:rsidRDefault="0004382F" w:rsidP="000B0EE5"/>
        </w:tc>
      </w:tr>
      <w:tr w:rsidR="003A3600" w14:paraId="6E772423" w14:textId="77777777" w:rsidTr="000B0EE5">
        <w:tc>
          <w:tcPr>
            <w:tcW w:w="2718" w:type="dxa"/>
          </w:tcPr>
          <w:p w14:paraId="75AC8F85" w14:textId="102806C5" w:rsidR="003A3600" w:rsidRDefault="00881BED" w:rsidP="00881BED">
            <w:r>
              <w:t>Database</w:t>
            </w:r>
          </w:p>
        </w:tc>
        <w:tc>
          <w:tcPr>
            <w:tcW w:w="2610" w:type="dxa"/>
          </w:tcPr>
          <w:p w14:paraId="780AC711" w14:textId="1F1F1F0B" w:rsidR="003A3600" w:rsidRDefault="00881BED" w:rsidP="000B0EE5">
            <w:r>
              <w:t>Backup Database</w:t>
            </w:r>
          </w:p>
        </w:tc>
        <w:tc>
          <w:tcPr>
            <w:tcW w:w="5400" w:type="dxa"/>
          </w:tcPr>
          <w:p w14:paraId="5083E1B8" w14:textId="77777777" w:rsidR="003A3600" w:rsidRDefault="003A3600" w:rsidP="000B0EE5"/>
        </w:tc>
      </w:tr>
      <w:tr w:rsidR="003A3600" w14:paraId="4C475E22" w14:textId="77777777" w:rsidTr="000B0EE5">
        <w:tc>
          <w:tcPr>
            <w:tcW w:w="2718" w:type="dxa"/>
          </w:tcPr>
          <w:p w14:paraId="6BB239D0" w14:textId="77777777" w:rsidR="003A3600" w:rsidRDefault="003A3600" w:rsidP="000B0EE5"/>
        </w:tc>
        <w:tc>
          <w:tcPr>
            <w:tcW w:w="2610" w:type="dxa"/>
          </w:tcPr>
          <w:p w14:paraId="2F60DE5E" w14:textId="6E36C469" w:rsidR="003A3600" w:rsidRDefault="00881BED" w:rsidP="000B0EE5">
            <w:r>
              <w:t>Restore Database</w:t>
            </w:r>
          </w:p>
        </w:tc>
        <w:tc>
          <w:tcPr>
            <w:tcW w:w="5400" w:type="dxa"/>
          </w:tcPr>
          <w:p w14:paraId="323F9517" w14:textId="77777777" w:rsidR="003A3600" w:rsidRDefault="003A3600" w:rsidP="000B0EE5"/>
        </w:tc>
      </w:tr>
      <w:tr w:rsidR="00A63D2C" w14:paraId="0127A0A9" w14:textId="77777777" w:rsidTr="000B0EE5">
        <w:tc>
          <w:tcPr>
            <w:tcW w:w="2718" w:type="dxa"/>
          </w:tcPr>
          <w:p w14:paraId="2FA5BB88" w14:textId="301C7EB1" w:rsidR="00A63D2C" w:rsidRDefault="00A63D2C" w:rsidP="000B0EE5">
            <w:r>
              <w:t>Management</w:t>
            </w:r>
          </w:p>
        </w:tc>
        <w:tc>
          <w:tcPr>
            <w:tcW w:w="2610" w:type="dxa"/>
          </w:tcPr>
          <w:p w14:paraId="0418120C" w14:textId="35275FF0" w:rsidR="00A63D2C" w:rsidRDefault="00A63D2C" w:rsidP="000B0EE5">
            <w:r>
              <w:t>User Management</w:t>
            </w:r>
          </w:p>
        </w:tc>
        <w:tc>
          <w:tcPr>
            <w:tcW w:w="5400" w:type="dxa"/>
          </w:tcPr>
          <w:p w14:paraId="2A790E55" w14:textId="77777777" w:rsidR="00A63D2C" w:rsidRDefault="00A63D2C" w:rsidP="000B0EE5"/>
        </w:tc>
      </w:tr>
      <w:tr w:rsidR="00EC083D" w14:paraId="725F68B4" w14:textId="77777777" w:rsidTr="000B0EE5">
        <w:tc>
          <w:tcPr>
            <w:tcW w:w="2718" w:type="dxa"/>
          </w:tcPr>
          <w:p w14:paraId="42223176" w14:textId="75398CDD" w:rsidR="00EC083D" w:rsidRDefault="00EC083D" w:rsidP="000B0EE5">
            <w:r>
              <w:t xml:space="preserve">DDL </w:t>
            </w:r>
          </w:p>
        </w:tc>
        <w:tc>
          <w:tcPr>
            <w:tcW w:w="2610" w:type="dxa"/>
          </w:tcPr>
          <w:p w14:paraId="34D05329" w14:textId="3BDE03B4" w:rsidR="00EC083D" w:rsidRDefault="00EC083D" w:rsidP="000B0EE5">
            <w:r w:rsidRPr="00A63D2C">
              <w:rPr>
                <w:szCs w:val="22"/>
              </w:rPr>
              <w:t>killCursors</w:t>
            </w:r>
          </w:p>
        </w:tc>
        <w:tc>
          <w:tcPr>
            <w:tcW w:w="5400" w:type="dxa"/>
          </w:tcPr>
          <w:p w14:paraId="371316D3" w14:textId="77777777" w:rsidR="00EC083D" w:rsidRDefault="00EC083D" w:rsidP="000B0EE5"/>
        </w:tc>
      </w:tr>
    </w:tbl>
    <w:p w14:paraId="345D8957" w14:textId="77777777" w:rsidR="003A3600" w:rsidRDefault="003A3600" w:rsidP="006F30C0">
      <w:pPr>
        <w:spacing w:after="240"/>
        <w:rPr>
          <w:color w:val="242729"/>
          <w:sz w:val="23"/>
          <w:szCs w:val="23"/>
        </w:rPr>
      </w:pPr>
    </w:p>
    <w:p w14:paraId="2A11A583" w14:textId="3ACB2A60" w:rsidR="00641BB3" w:rsidRDefault="00641BB3" w:rsidP="006F30C0">
      <w:pPr>
        <w:spacing w:after="240"/>
        <w:rPr>
          <w:color w:val="242729"/>
          <w:sz w:val="23"/>
          <w:szCs w:val="23"/>
        </w:rPr>
      </w:pPr>
    </w:p>
    <w:p w14:paraId="33E7070D" w14:textId="78434E40" w:rsidR="00E715C0" w:rsidRDefault="0000403F" w:rsidP="00E715C0">
      <w:pPr>
        <w:pStyle w:val="SectionStart"/>
        <w:numPr>
          <w:ilvl w:val="0"/>
          <w:numId w:val="0"/>
        </w:numPr>
        <w:ind w:left="142"/>
      </w:pPr>
      <w:r>
        <w:lastRenderedPageBreak/>
        <w:t>7</w:t>
      </w:r>
    </w:p>
    <w:p w14:paraId="410654B7" w14:textId="63233977" w:rsidR="00E715C0" w:rsidRDefault="00E715C0" w:rsidP="00E715C0">
      <w:pPr>
        <w:pStyle w:val="Heading1"/>
      </w:pPr>
      <w:bookmarkStart w:id="173" w:name="_Toc82607645"/>
      <w:r>
        <w:t>Glossary</w:t>
      </w:r>
      <w:bookmarkEnd w:id="173"/>
    </w:p>
    <w:p w14:paraId="596081BD" w14:textId="665E24FF" w:rsidR="00E715C0" w:rsidRDefault="00E715C0" w:rsidP="00E715C0"/>
    <w:p w14:paraId="44BE35B6" w14:textId="646218DF" w:rsidR="00E715C0" w:rsidRDefault="00E715C0" w:rsidP="00E715C0">
      <w:r>
        <w:t>CI</w:t>
      </w:r>
      <w:r w:rsidR="000207B8">
        <w:t xml:space="preserve"> – </w:t>
      </w:r>
      <w:r w:rsidR="00E35613">
        <w:t>Continuous</w:t>
      </w:r>
      <w:r w:rsidR="000207B8">
        <w:t xml:space="preserve"> Integration</w:t>
      </w:r>
    </w:p>
    <w:p w14:paraId="61DCB49D" w14:textId="5322E697" w:rsidR="00E715C0" w:rsidRDefault="00E715C0" w:rsidP="00E715C0">
      <w:r>
        <w:t>CD</w:t>
      </w:r>
      <w:r w:rsidR="000207B8">
        <w:t xml:space="preserve"> – </w:t>
      </w:r>
      <w:r w:rsidR="00E35613">
        <w:t>Continuous</w:t>
      </w:r>
      <w:r w:rsidR="000207B8">
        <w:t xml:space="preserve"> Deliver</w:t>
      </w:r>
      <w:r w:rsidR="00E35613">
        <w:t>y</w:t>
      </w:r>
    </w:p>
    <w:p w14:paraId="5C61BB8A" w14:textId="37B7726A" w:rsidR="000207B8" w:rsidRDefault="000207B8" w:rsidP="00E715C0">
      <w:r>
        <w:t>DDL – Data Definition Language</w:t>
      </w:r>
    </w:p>
    <w:p w14:paraId="13AD1DB2" w14:textId="3A7C9B21" w:rsidR="000207B8" w:rsidRDefault="000207B8" w:rsidP="00E715C0">
      <w:r>
        <w:t>DML – Data Manipulation Language</w:t>
      </w:r>
    </w:p>
    <w:p w14:paraId="59581DAC" w14:textId="107B3485" w:rsidR="000207B8" w:rsidRPr="00E715C0" w:rsidRDefault="000207B8" w:rsidP="00E715C0">
      <w:r>
        <w:t>DCL – Data Control Language</w:t>
      </w:r>
    </w:p>
    <w:p w14:paraId="51FE74D2" w14:textId="25DEEB90" w:rsidR="00E97966" w:rsidRDefault="00E97966" w:rsidP="00E97966">
      <w:pPr>
        <w:pStyle w:val="SectionStart"/>
        <w:numPr>
          <w:ilvl w:val="0"/>
          <w:numId w:val="0"/>
        </w:numPr>
        <w:ind w:left="142"/>
      </w:pPr>
      <w:r>
        <w:lastRenderedPageBreak/>
        <w:t>8</w:t>
      </w:r>
    </w:p>
    <w:p w14:paraId="29D47CE0" w14:textId="1AF08E4E" w:rsidR="00E97966" w:rsidRDefault="00E97966" w:rsidP="00E97966">
      <w:pPr>
        <w:pStyle w:val="Heading1"/>
      </w:pPr>
      <w:bookmarkStart w:id="174" w:name="_Toc82607646"/>
      <w:r>
        <w:t>Approvals</w:t>
      </w:r>
      <w:bookmarkEnd w:id="174"/>
    </w:p>
    <w:p w14:paraId="19900BF2" w14:textId="462712F0" w:rsidR="00E97966" w:rsidRDefault="00E97966" w:rsidP="00E97966"/>
    <w:p w14:paraId="640E5ABA" w14:textId="40ABCDBD" w:rsidR="00E97966" w:rsidRPr="00E97966" w:rsidRDefault="00E97966" w:rsidP="00E97966">
      <w:r>
        <w:t>Below is a record of sign off received for the DB release Scope.</w:t>
      </w:r>
    </w:p>
    <w:p w14:paraId="6C7E0B14" w14:textId="3A7BE272" w:rsidR="00E97966" w:rsidRDefault="00E97966" w:rsidP="00E97966"/>
    <w:tbl>
      <w:tblPr>
        <w:tblStyle w:val="TableGrid"/>
        <w:tblW w:w="0" w:type="auto"/>
        <w:tblLook w:val="04A0" w:firstRow="1" w:lastRow="0" w:firstColumn="1" w:lastColumn="0" w:noHBand="0" w:noVBand="1"/>
      </w:tblPr>
      <w:tblGrid>
        <w:gridCol w:w="3597"/>
        <w:gridCol w:w="3597"/>
        <w:gridCol w:w="3598"/>
      </w:tblGrid>
      <w:tr w:rsidR="00E97966" w14:paraId="6B59C0D3" w14:textId="77777777" w:rsidTr="1EEA311C">
        <w:tc>
          <w:tcPr>
            <w:tcW w:w="3597" w:type="dxa"/>
            <w:shd w:val="clear" w:color="auto" w:fill="BFBFBF" w:themeFill="background1" w:themeFillShade="BF"/>
          </w:tcPr>
          <w:p w14:paraId="558C08EF" w14:textId="775B6D27" w:rsidR="00E97966" w:rsidRDefault="00E97966" w:rsidP="1EEA311C">
            <w:pPr>
              <w:rPr>
                <w:b/>
                <w:bCs/>
              </w:rPr>
            </w:pPr>
            <w:r w:rsidRPr="1EEA311C">
              <w:rPr>
                <w:b/>
                <w:bCs/>
              </w:rPr>
              <w:t>Technology</w:t>
            </w:r>
          </w:p>
        </w:tc>
        <w:tc>
          <w:tcPr>
            <w:tcW w:w="3597" w:type="dxa"/>
            <w:shd w:val="clear" w:color="auto" w:fill="BFBFBF" w:themeFill="background1" w:themeFillShade="BF"/>
          </w:tcPr>
          <w:p w14:paraId="783FA850" w14:textId="0DA15D0F" w:rsidR="00E97966" w:rsidRDefault="00E97966" w:rsidP="1EEA311C">
            <w:pPr>
              <w:rPr>
                <w:b/>
                <w:bCs/>
              </w:rPr>
            </w:pPr>
            <w:r w:rsidRPr="1EEA311C">
              <w:rPr>
                <w:b/>
                <w:bCs/>
              </w:rPr>
              <w:t>Approval Date (mm/dd/yyyy)</w:t>
            </w:r>
          </w:p>
        </w:tc>
        <w:tc>
          <w:tcPr>
            <w:tcW w:w="3598" w:type="dxa"/>
            <w:shd w:val="clear" w:color="auto" w:fill="BFBFBF" w:themeFill="background1" w:themeFillShade="BF"/>
          </w:tcPr>
          <w:p w14:paraId="3D29100E" w14:textId="5AD93B26" w:rsidR="00E97966" w:rsidRDefault="00E97966" w:rsidP="1EEA311C">
            <w:pPr>
              <w:rPr>
                <w:b/>
                <w:bCs/>
              </w:rPr>
            </w:pPr>
            <w:r w:rsidRPr="1EEA311C">
              <w:rPr>
                <w:b/>
                <w:bCs/>
              </w:rPr>
              <w:t>Approval by</w:t>
            </w:r>
          </w:p>
        </w:tc>
      </w:tr>
      <w:tr w:rsidR="00E97966" w14:paraId="1121F282" w14:textId="77777777" w:rsidTr="1EEA311C">
        <w:tc>
          <w:tcPr>
            <w:tcW w:w="3597" w:type="dxa"/>
          </w:tcPr>
          <w:p w14:paraId="6D475363" w14:textId="0A615D46" w:rsidR="00E97966" w:rsidRDefault="00E97966" w:rsidP="00E97966">
            <w:r>
              <w:t>Oracle</w:t>
            </w:r>
          </w:p>
        </w:tc>
        <w:tc>
          <w:tcPr>
            <w:tcW w:w="3597" w:type="dxa"/>
          </w:tcPr>
          <w:p w14:paraId="6456FD2A" w14:textId="0F6C6A95" w:rsidR="00E97966" w:rsidRDefault="00E97966" w:rsidP="00E97966">
            <w:r>
              <w:t>03/09/2021</w:t>
            </w:r>
          </w:p>
        </w:tc>
        <w:tc>
          <w:tcPr>
            <w:tcW w:w="3598" w:type="dxa"/>
          </w:tcPr>
          <w:p w14:paraId="783B2C5D" w14:textId="2E30B441" w:rsidR="00E97966" w:rsidRDefault="00E97966" w:rsidP="00E97966">
            <w:r w:rsidRPr="00E97966">
              <w:t>Aejaz Khan</w:t>
            </w:r>
          </w:p>
        </w:tc>
      </w:tr>
      <w:tr w:rsidR="00E97966" w14:paraId="405A94C2" w14:textId="77777777" w:rsidTr="1EEA311C">
        <w:tc>
          <w:tcPr>
            <w:tcW w:w="3597" w:type="dxa"/>
          </w:tcPr>
          <w:p w14:paraId="5E612F7B" w14:textId="05302B47" w:rsidR="00E97966" w:rsidRDefault="00E97966" w:rsidP="00E97966">
            <w:r>
              <w:t>PostgreSQL</w:t>
            </w:r>
          </w:p>
        </w:tc>
        <w:tc>
          <w:tcPr>
            <w:tcW w:w="3597" w:type="dxa"/>
          </w:tcPr>
          <w:p w14:paraId="51675BBF" w14:textId="6A563CEC" w:rsidR="00E97966" w:rsidRDefault="00E97966" w:rsidP="00E97966">
            <w:r>
              <w:t>03/17/2021</w:t>
            </w:r>
          </w:p>
        </w:tc>
        <w:tc>
          <w:tcPr>
            <w:tcW w:w="3598" w:type="dxa"/>
          </w:tcPr>
          <w:p w14:paraId="053794F8" w14:textId="0957400D" w:rsidR="00E97966" w:rsidRDefault="00E97966" w:rsidP="00E97966">
            <w:r>
              <w:t>Sanjeeb Parida</w:t>
            </w:r>
          </w:p>
        </w:tc>
      </w:tr>
      <w:tr w:rsidR="00E97966" w14:paraId="5F29D889" w14:textId="77777777" w:rsidTr="1EEA311C">
        <w:tc>
          <w:tcPr>
            <w:tcW w:w="3597" w:type="dxa"/>
          </w:tcPr>
          <w:p w14:paraId="6E09A5D3" w14:textId="51A10D94" w:rsidR="00E97966" w:rsidRDefault="00E97966" w:rsidP="00E97966">
            <w:r>
              <w:t>MongoDB</w:t>
            </w:r>
          </w:p>
        </w:tc>
        <w:tc>
          <w:tcPr>
            <w:tcW w:w="3597" w:type="dxa"/>
          </w:tcPr>
          <w:p w14:paraId="032B7735" w14:textId="12ECC898" w:rsidR="00E97966" w:rsidRDefault="00E97966" w:rsidP="00E97966">
            <w:r>
              <w:t>03/17/2021</w:t>
            </w:r>
          </w:p>
        </w:tc>
        <w:tc>
          <w:tcPr>
            <w:tcW w:w="3598" w:type="dxa"/>
          </w:tcPr>
          <w:p w14:paraId="3588E0EE" w14:textId="756BED19" w:rsidR="00E97966" w:rsidRDefault="00E97966" w:rsidP="00E97966">
            <w:r>
              <w:t>Tony Thomas, Anil Singh</w:t>
            </w:r>
          </w:p>
        </w:tc>
      </w:tr>
      <w:tr w:rsidR="00E97966" w14:paraId="7862C5E0" w14:textId="77777777" w:rsidTr="1EEA311C">
        <w:tc>
          <w:tcPr>
            <w:tcW w:w="3597" w:type="dxa"/>
          </w:tcPr>
          <w:p w14:paraId="6364FAF3" w14:textId="38FA545B" w:rsidR="00E97966" w:rsidRDefault="00E97966" w:rsidP="00E97966">
            <w:r>
              <w:t>Audit</w:t>
            </w:r>
          </w:p>
        </w:tc>
        <w:tc>
          <w:tcPr>
            <w:tcW w:w="3597" w:type="dxa"/>
          </w:tcPr>
          <w:p w14:paraId="33FC2DCB" w14:textId="63B02EB6" w:rsidR="00E97966" w:rsidRDefault="00E97966" w:rsidP="00E97966">
            <w:r>
              <w:t>03/17/2021</w:t>
            </w:r>
          </w:p>
        </w:tc>
        <w:tc>
          <w:tcPr>
            <w:tcW w:w="3598" w:type="dxa"/>
          </w:tcPr>
          <w:p w14:paraId="6C75A5B3" w14:textId="5D6B594E" w:rsidR="00E97966" w:rsidRDefault="00E97966" w:rsidP="00E97966">
            <w:r>
              <w:t>Leeland Krueger</w:t>
            </w:r>
          </w:p>
        </w:tc>
      </w:tr>
      <w:tr w:rsidR="00E97966" w14:paraId="562F8A76" w14:textId="77777777" w:rsidTr="1EEA311C">
        <w:tc>
          <w:tcPr>
            <w:tcW w:w="3597" w:type="dxa"/>
          </w:tcPr>
          <w:p w14:paraId="004E1A57" w14:textId="37DCD03D" w:rsidR="00E97966" w:rsidRDefault="00E97966" w:rsidP="00E97966">
            <w:r>
              <w:t>MS SQL</w:t>
            </w:r>
          </w:p>
        </w:tc>
        <w:tc>
          <w:tcPr>
            <w:tcW w:w="3597" w:type="dxa"/>
          </w:tcPr>
          <w:p w14:paraId="4F5527BD" w14:textId="48B958A8" w:rsidR="00E97966" w:rsidRDefault="00E97966" w:rsidP="00E97966">
            <w:r>
              <w:t>03/18/2021</w:t>
            </w:r>
          </w:p>
        </w:tc>
        <w:tc>
          <w:tcPr>
            <w:tcW w:w="3598" w:type="dxa"/>
          </w:tcPr>
          <w:p w14:paraId="10E256FB" w14:textId="0CA8240A" w:rsidR="00E97966" w:rsidRDefault="00E97966" w:rsidP="00E97966">
            <w:r>
              <w:t>Jennifer Champag</w:t>
            </w:r>
            <w:r w:rsidR="69D727D5">
              <w:t>n</w:t>
            </w:r>
            <w:r>
              <w:t>e</w:t>
            </w:r>
          </w:p>
        </w:tc>
      </w:tr>
    </w:tbl>
    <w:p w14:paraId="3DAB03B5" w14:textId="77777777" w:rsidR="00E97966" w:rsidRPr="00E97966" w:rsidRDefault="00E97966" w:rsidP="00E97966"/>
    <w:p w14:paraId="1EBED89E" w14:textId="77777777" w:rsidR="007D4656" w:rsidRDefault="007D4656" w:rsidP="006F30C0">
      <w:pPr>
        <w:spacing w:after="240"/>
      </w:pPr>
    </w:p>
    <w:sectPr w:rsidR="007D4656" w:rsidSect="0097753D">
      <w:headerReference w:type="default" r:id="rId14"/>
      <w:footerReference w:type="default" r:id="rId15"/>
      <w:pgSz w:w="12242" w:h="15842" w:code="1"/>
      <w:pgMar w:top="720" w:right="720" w:bottom="720" w:left="720" w:header="544" w:footer="130" w:gutter="0"/>
      <w:pgNumType w:fmt="numberInDash"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AD039" w14:textId="77777777" w:rsidR="00954726" w:rsidRDefault="00954726">
      <w:r>
        <w:separator/>
      </w:r>
    </w:p>
  </w:endnote>
  <w:endnote w:type="continuationSeparator" w:id="0">
    <w:p w14:paraId="70F84B5C" w14:textId="77777777" w:rsidR="00954726" w:rsidRDefault="00954726">
      <w:r>
        <w:continuationSeparator/>
      </w:r>
    </w:p>
  </w:endnote>
  <w:endnote w:type="continuationNotice" w:id="1">
    <w:p w14:paraId="609E06C5" w14:textId="77777777" w:rsidR="00954726" w:rsidRDefault="009547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F981" w14:textId="77777777" w:rsidR="00954726" w:rsidRDefault="00954726">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C1F982" w14:textId="77777777" w:rsidR="00954726" w:rsidRDefault="00954726">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Look w:val="01E0" w:firstRow="1" w:lastRow="1" w:firstColumn="1" w:lastColumn="1" w:noHBand="0" w:noVBand="0"/>
    </w:tblPr>
    <w:tblGrid>
      <w:gridCol w:w="9214"/>
    </w:tblGrid>
    <w:tr w:rsidR="00954726" w14:paraId="66C1F98B" w14:textId="77777777" w:rsidTr="1EEA311C">
      <w:trPr>
        <w:trHeight w:hRule="exact" w:val="583"/>
      </w:trPr>
      <w:tc>
        <w:tcPr>
          <w:tcW w:w="9214" w:type="dxa"/>
        </w:tcPr>
        <w:p w14:paraId="66C1F98A" w14:textId="77777777" w:rsidR="00954726" w:rsidRDefault="00954726" w:rsidP="007D04E3">
          <w:pPr>
            <w:pStyle w:val="Logo"/>
            <w:jc w:val="right"/>
          </w:pPr>
          <w:bookmarkStart w:id="114" w:name="BICEndorsementFront"/>
          <w:r>
            <w:rPr>
              <w:noProof/>
              <w:lang w:val="en-IN" w:eastAsia="en-IN"/>
            </w:rPr>
            <w:drawing>
              <wp:inline distT="0" distB="0" distL="0" distR="0" wp14:anchorId="66C1F9B1" wp14:editId="66C1F9B2">
                <wp:extent cx="1561465" cy="250190"/>
                <wp:effectExtent l="0" t="0" r="635" b="0"/>
                <wp:docPr id="1" name="Picture 1" descr="C:\Program Files (x86)\MMC\Office Automation\Images\MMC_WEND_Black.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Program Files (x86)\MMC\Office Automation\Images\MMC_WEND_Black.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1465" cy="250190"/>
                        </a:xfrm>
                        <a:prstGeom prst="rect">
                          <a:avLst/>
                        </a:prstGeom>
                        <a:noFill/>
                        <a:ln>
                          <a:noFill/>
                        </a:ln>
                      </pic:spPr>
                    </pic:pic>
                  </a:graphicData>
                </a:graphic>
              </wp:inline>
            </w:drawing>
          </w:r>
          <w:bookmarkEnd w:id="114"/>
        </w:p>
      </w:tc>
    </w:tr>
  </w:tbl>
  <w:p w14:paraId="66C1F98C" w14:textId="77777777" w:rsidR="00954726" w:rsidRPr="00015EDE" w:rsidRDefault="00954726" w:rsidP="00015EDE">
    <w:pPr>
      <w:spacing w:line="240" w:lineRule="auto"/>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495"/>
      <w:gridCol w:w="2719"/>
    </w:tblGrid>
    <w:tr w:rsidR="00954726" w14:paraId="66C1F9A8" w14:textId="77777777" w:rsidTr="1EEA311C">
      <w:trPr>
        <w:trHeight w:val="720"/>
      </w:trPr>
      <w:tc>
        <w:tcPr>
          <w:tcW w:w="9214" w:type="dxa"/>
          <w:gridSpan w:val="2"/>
          <w:tcBorders>
            <w:top w:val="nil"/>
            <w:left w:val="nil"/>
            <w:bottom w:val="nil"/>
            <w:right w:val="nil"/>
          </w:tcBorders>
          <w:vAlign w:val="bottom"/>
        </w:tcPr>
        <w:p w14:paraId="66C1F9A6" w14:textId="77777777" w:rsidR="00954726" w:rsidRDefault="00954726">
          <w:pPr>
            <w:pStyle w:val="Legalcopy"/>
            <w:framePr w:hSpace="0" w:vSpace="0" w:wrap="auto" w:yAlign="inline"/>
          </w:pPr>
          <w:bookmarkStart w:id="175" w:name="LegalText"/>
          <w:r>
            <w:t>The information contained in this facsimile message is confidential, may be privileged, and is intended for the use of the individual or entity named above.  If you, the reader of this message, are not the intended recipient, the agent, or employee responsible for delivering this transmission to the intended recipient, you are expressly prohibited from copying, disseminating, distributing or in any other way using any of the information in this facsimile message.</w:t>
          </w:r>
        </w:p>
        <w:p w14:paraId="66C1F9A7" w14:textId="219018B4" w:rsidR="00954726" w:rsidRDefault="00954726" w:rsidP="007646B6">
          <w:pPr>
            <w:pStyle w:val="Legalcopy"/>
            <w:framePr w:hSpace="0" w:vSpace="0" w:wrap="auto" w:yAlign="inline"/>
          </w:pPr>
          <w:r>
            <w:t>If this communication contains personal information we expect you to treat that information in accordance with the US Privacy Act or equivalent.  You must advise us if you cannot comply.</w:t>
          </w:r>
          <w:bookmarkEnd w:id="175"/>
        </w:p>
      </w:tc>
    </w:tr>
    <w:tr w:rsidR="00954726" w:rsidRPr="006353D7" w14:paraId="66C1F9AB" w14:textId="77777777" w:rsidTr="1EEA311C">
      <w:trPr>
        <w:trHeight w:hRule="exact" w:val="584"/>
      </w:trPr>
      <w:tc>
        <w:tcPr>
          <w:tcW w:w="6495" w:type="dxa"/>
          <w:tcBorders>
            <w:top w:val="nil"/>
            <w:left w:val="nil"/>
            <w:bottom w:val="nil"/>
            <w:right w:val="nil"/>
          </w:tcBorders>
          <w:vAlign w:val="bottom"/>
        </w:tcPr>
        <w:p w14:paraId="66C1F9A9" w14:textId="77777777" w:rsidR="00954726" w:rsidRPr="006353D7" w:rsidRDefault="00954726">
          <w:pPr>
            <w:pStyle w:val="Legalcopy"/>
            <w:framePr w:hSpace="0" w:vSpace="0" w:wrap="auto" w:yAlign="inline"/>
            <w:rPr>
              <w:sz w:val="20"/>
            </w:rPr>
          </w:pPr>
          <w:r w:rsidRPr="006353D7">
            <w:rPr>
              <w:sz w:val="20"/>
            </w:rPr>
            <w:t xml:space="preserve">   </w:t>
          </w:r>
        </w:p>
      </w:tc>
      <w:tc>
        <w:tcPr>
          <w:tcW w:w="2719" w:type="dxa"/>
          <w:tcBorders>
            <w:top w:val="nil"/>
            <w:left w:val="nil"/>
            <w:bottom w:val="nil"/>
            <w:right w:val="nil"/>
          </w:tcBorders>
          <w:vAlign w:val="bottom"/>
        </w:tcPr>
        <w:p w14:paraId="66C1F9AA" w14:textId="77777777" w:rsidR="00954726" w:rsidRPr="006353D7" w:rsidRDefault="00954726">
          <w:pPr>
            <w:pStyle w:val="Legalcopy"/>
            <w:framePr w:hSpace="0" w:vSpace="0" w:wrap="auto" w:yAlign="inline"/>
            <w:rPr>
              <w:sz w:val="20"/>
            </w:rPr>
          </w:pPr>
          <w:bookmarkStart w:id="176" w:name="BICEndorsementBack"/>
          <w:r>
            <w:rPr>
              <w:noProof/>
              <w:lang w:val="en-IN" w:eastAsia="en-IN"/>
            </w:rPr>
            <w:drawing>
              <wp:inline distT="0" distB="0" distL="0" distR="0" wp14:anchorId="66C1F9B3" wp14:editId="66C1F9B4">
                <wp:extent cx="1561465" cy="250190"/>
                <wp:effectExtent l="0" t="0" r="635" b="0"/>
                <wp:docPr id="48" name="Picture 48" descr="C:\Program Files (x86)\MMC\Office Automation\Images\MMC_WEND_Black.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gram Files (x86)\MMC\Office Automation\Images\MMC_WEND_Black.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1465" cy="250190"/>
                        </a:xfrm>
                        <a:prstGeom prst="rect">
                          <a:avLst/>
                        </a:prstGeom>
                        <a:noFill/>
                        <a:ln>
                          <a:noFill/>
                        </a:ln>
                      </pic:spPr>
                    </pic:pic>
                  </a:graphicData>
                </a:graphic>
              </wp:inline>
            </w:drawing>
          </w:r>
          <w:bookmarkEnd w:id="176"/>
        </w:p>
      </w:tc>
    </w:tr>
  </w:tbl>
  <w:p w14:paraId="66C1F9AC" w14:textId="77777777" w:rsidR="00954726" w:rsidRDefault="00954726" w:rsidP="00D1494B">
    <w:pPr>
      <w:pStyle w:val="AddressBlock"/>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64100" w14:textId="77777777" w:rsidR="00954726" w:rsidRDefault="00954726">
      <w:r>
        <w:separator/>
      </w:r>
    </w:p>
  </w:footnote>
  <w:footnote w:type="continuationSeparator" w:id="0">
    <w:p w14:paraId="11B30F25" w14:textId="77777777" w:rsidR="00954726" w:rsidRDefault="00954726">
      <w:r>
        <w:continuationSeparator/>
      </w:r>
    </w:p>
  </w:footnote>
  <w:footnote w:type="continuationNotice" w:id="1">
    <w:p w14:paraId="6D443D57" w14:textId="77777777" w:rsidR="00954726" w:rsidRDefault="009547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7119"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50" w:type="dxa"/>
      </w:tblCellMar>
      <w:tblLook w:val="01E0" w:firstRow="1" w:lastRow="1" w:firstColumn="1" w:lastColumn="1" w:noHBand="0" w:noVBand="0"/>
    </w:tblPr>
    <w:tblGrid>
      <w:gridCol w:w="556"/>
      <w:gridCol w:w="556"/>
      <w:gridCol w:w="556"/>
      <w:gridCol w:w="4895"/>
      <w:gridCol w:w="556"/>
    </w:tblGrid>
    <w:tr w:rsidR="00954726" w14:paraId="66C1F988" w14:textId="77777777" w:rsidTr="006508C2">
      <w:trPr>
        <w:trHeight w:val="290"/>
      </w:trPr>
      <w:tc>
        <w:tcPr>
          <w:tcW w:w="401" w:type="dxa"/>
          <w:shd w:val="clear" w:color="auto" w:fill="auto"/>
        </w:tcPr>
        <w:p w14:paraId="66C1F983" w14:textId="130158E4" w:rsidR="00954726" w:rsidRDefault="00954726" w:rsidP="00B16134">
          <w:pPr>
            <w:pStyle w:val="Header"/>
          </w:pPr>
        </w:p>
      </w:tc>
      <w:tc>
        <w:tcPr>
          <w:tcW w:w="401" w:type="dxa"/>
          <w:shd w:val="clear" w:color="auto" w:fill="auto"/>
        </w:tcPr>
        <w:p w14:paraId="66C1F984" w14:textId="77777777" w:rsidR="00954726" w:rsidRDefault="00954726">
          <w:pPr>
            <w:pStyle w:val="Header"/>
          </w:pPr>
          <w:bookmarkStart w:id="112" w:name="LogoBICNo2Front"/>
          <w:r>
            <w:t xml:space="preserve">   </w:t>
          </w:r>
          <w:bookmarkEnd w:id="112"/>
        </w:p>
      </w:tc>
      <w:tc>
        <w:tcPr>
          <w:tcW w:w="401" w:type="dxa"/>
          <w:shd w:val="clear" w:color="auto" w:fill="auto"/>
        </w:tcPr>
        <w:p w14:paraId="66C1F985" w14:textId="77777777" w:rsidR="00954726" w:rsidRDefault="00954726">
          <w:pPr>
            <w:pStyle w:val="Header"/>
          </w:pPr>
          <w:bookmarkStart w:id="113" w:name="LogoBICNo3Front"/>
          <w:r>
            <w:t xml:space="preserve">   </w:t>
          </w:r>
          <w:bookmarkEnd w:id="113"/>
        </w:p>
      </w:tc>
      <w:tc>
        <w:tcPr>
          <w:tcW w:w="5515" w:type="dxa"/>
          <w:shd w:val="clear" w:color="auto" w:fill="auto"/>
          <w:tcMar>
            <w:right w:w="0" w:type="dxa"/>
          </w:tcMar>
          <w:vAlign w:val="bottom"/>
        </w:tcPr>
        <w:p w14:paraId="66C1F986" w14:textId="37E48D35" w:rsidR="00954726" w:rsidRDefault="00954726" w:rsidP="00492869">
          <w:pPr>
            <w:pStyle w:val="Header"/>
            <w:jc w:val="right"/>
          </w:pPr>
        </w:p>
      </w:tc>
      <w:tc>
        <w:tcPr>
          <w:tcW w:w="401" w:type="dxa"/>
          <w:shd w:val="clear" w:color="auto" w:fill="auto"/>
        </w:tcPr>
        <w:p w14:paraId="66C1F987" w14:textId="77777777" w:rsidR="00954726" w:rsidRDefault="00954726" w:rsidP="00B16134">
          <w:pPr>
            <w:pStyle w:val="Header"/>
            <w:ind w:right="-578"/>
          </w:pPr>
        </w:p>
      </w:tc>
    </w:tr>
  </w:tbl>
  <w:p w14:paraId="66C1F989" w14:textId="77777777" w:rsidR="00954726" w:rsidRDefault="00954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954726" w14:paraId="66C1F9A4" w14:textId="77777777">
      <w:tc>
        <w:tcPr>
          <w:tcW w:w="3600" w:type="dxa"/>
        </w:tcPr>
        <w:p w14:paraId="66C1F9A2" w14:textId="77777777" w:rsidR="00954726" w:rsidRDefault="00954726">
          <w:pPr>
            <w:pStyle w:val="ReportCrossRef"/>
          </w:pPr>
          <w:r>
            <w:t xml:space="preserve">    </w:t>
          </w:r>
        </w:p>
      </w:tc>
      <w:tc>
        <w:tcPr>
          <w:tcW w:w="5148" w:type="dxa"/>
        </w:tcPr>
        <w:p w14:paraId="66C1F9A3" w14:textId="77777777" w:rsidR="00954726" w:rsidRDefault="00954726">
          <w:pPr>
            <w:pStyle w:val="ClientNameCrossRef"/>
          </w:pPr>
          <w:r>
            <w:t xml:space="preserve">             </w:t>
          </w:r>
        </w:p>
      </w:tc>
    </w:tr>
  </w:tbl>
  <w:p w14:paraId="66C1F9A5" w14:textId="77777777" w:rsidR="00954726" w:rsidRDefault="0095472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3448"/>
    <w:multiLevelType w:val="multilevel"/>
    <w:tmpl w:val="8AAEAE10"/>
    <w:name w:val="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tabs>
          <w:tab w:val="num" w:pos="0"/>
        </w:tabs>
        <w:ind w:left="0" w:firstLine="0"/>
      </w:pPr>
      <w:rPr>
        <w:b w:val="0"/>
        <w:i w:val="0"/>
        <w:caps w:val="0"/>
        <w:smallCaps w:val="0"/>
        <w:vanish/>
        <w:u w:val="none"/>
      </w:r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 w15:restartNumberingAfterBreak="0">
    <w:nsid w:val="051532B6"/>
    <w:multiLevelType w:val="hybridMultilevel"/>
    <w:tmpl w:val="120E2272"/>
    <w:name w:val="HeadingList"/>
    <w:lvl w:ilvl="0" w:tplc="40C671C6">
      <w:start w:val="1"/>
      <w:numFmt w:val="none"/>
      <w:pStyle w:val="Heading1"/>
      <w:suff w:val="nothing"/>
      <w:lvlText w:val=""/>
      <w:lvlJc w:val="left"/>
      <w:pPr>
        <w:tabs>
          <w:tab w:val="num" w:pos="0"/>
        </w:tabs>
        <w:ind w:left="0" w:firstLine="0"/>
      </w:pPr>
    </w:lvl>
    <w:lvl w:ilvl="1" w:tplc="2E7CD3B4">
      <w:start w:val="1"/>
      <w:numFmt w:val="none"/>
      <w:pStyle w:val="AppendixHeading2"/>
      <w:suff w:val="nothing"/>
      <w:lvlText w:val=""/>
      <w:lvlJc w:val="left"/>
      <w:pPr>
        <w:tabs>
          <w:tab w:val="num" w:pos="0"/>
        </w:tabs>
        <w:ind w:left="0" w:firstLine="0"/>
      </w:pPr>
    </w:lvl>
    <w:lvl w:ilvl="2" w:tplc="4766656C">
      <w:start w:val="1"/>
      <w:numFmt w:val="none"/>
      <w:pStyle w:val="AppendixHeading3"/>
      <w:suff w:val="nothing"/>
      <w:lvlText w:val=""/>
      <w:lvlJc w:val="left"/>
      <w:pPr>
        <w:tabs>
          <w:tab w:val="num" w:pos="0"/>
        </w:tabs>
        <w:ind w:left="0" w:firstLine="0"/>
      </w:pPr>
    </w:lvl>
    <w:lvl w:ilvl="3" w:tplc="5C8A97F4">
      <w:start w:val="1"/>
      <w:numFmt w:val="none"/>
      <w:pStyle w:val="Heading4"/>
      <w:suff w:val="nothing"/>
      <w:lvlText w:val=""/>
      <w:lvlJc w:val="left"/>
      <w:pPr>
        <w:tabs>
          <w:tab w:val="num" w:pos="0"/>
        </w:tabs>
        <w:ind w:left="0" w:firstLine="0"/>
      </w:pPr>
    </w:lvl>
    <w:lvl w:ilvl="4" w:tplc="EB0A974C">
      <w:start w:val="1"/>
      <w:numFmt w:val="none"/>
      <w:pStyle w:val="Heading5"/>
      <w:suff w:val="nothing"/>
      <w:lvlText w:val=""/>
      <w:lvlJc w:val="left"/>
      <w:pPr>
        <w:tabs>
          <w:tab w:val="num" w:pos="0"/>
        </w:tabs>
        <w:ind w:left="0" w:firstLine="0"/>
      </w:pPr>
    </w:lvl>
    <w:lvl w:ilvl="5" w:tplc="B8CE5642">
      <w:start w:val="1"/>
      <w:numFmt w:val="lowerRoman"/>
      <w:lvlText w:val="(%6)"/>
      <w:lvlJc w:val="left"/>
      <w:pPr>
        <w:ind w:left="2160" w:hanging="360"/>
      </w:pPr>
    </w:lvl>
    <w:lvl w:ilvl="6" w:tplc="7C02F188">
      <w:start w:val="1"/>
      <w:numFmt w:val="decimal"/>
      <w:lvlText w:val="%7."/>
      <w:lvlJc w:val="left"/>
      <w:pPr>
        <w:ind w:left="360" w:hanging="360"/>
      </w:pPr>
      <w:rPr>
        <w:rFonts w:ascii="Arial" w:eastAsia="Times New Roman" w:hAnsi="Arial" w:cs="Arial"/>
      </w:rPr>
    </w:lvl>
    <w:lvl w:ilvl="7" w:tplc="877865E0">
      <w:start w:val="1"/>
      <w:numFmt w:val="lowerLetter"/>
      <w:lvlText w:val="%8."/>
      <w:lvlJc w:val="left"/>
      <w:pPr>
        <w:ind w:left="2880" w:hanging="360"/>
      </w:pPr>
    </w:lvl>
    <w:lvl w:ilvl="8" w:tplc="C5804E80">
      <w:start w:val="1"/>
      <w:numFmt w:val="lowerRoman"/>
      <w:lvlText w:val="%9."/>
      <w:lvlJc w:val="left"/>
      <w:pPr>
        <w:ind w:left="3240" w:hanging="360"/>
      </w:pPr>
    </w:lvl>
  </w:abstractNum>
  <w:abstractNum w:abstractNumId="2" w15:restartNumberingAfterBreak="0">
    <w:nsid w:val="070923FC"/>
    <w:multiLevelType w:val="hybridMultilevel"/>
    <w:tmpl w:val="87241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5EF0"/>
    <w:multiLevelType w:val="hybridMultilevel"/>
    <w:tmpl w:val="7E0AE9D4"/>
    <w:name w:val="SREP_HEAD1"/>
    <w:lvl w:ilvl="0" w:tplc="C6763FB8">
      <w:start w:val="1"/>
      <w:numFmt w:val="decimal"/>
      <w:lvlRestart w:val="0"/>
      <w:lvlText w:val="%1."/>
      <w:lvlJc w:val="left"/>
      <w:pPr>
        <w:tabs>
          <w:tab w:val="num" w:pos="0"/>
        </w:tabs>
        <w:ind w:left="0" w:hanging="600"/>
      </w:pPr>
      <w:rPr>
        <w:rFonts w:ascii="Arial" w:hAnsi="Arial" w:cs="Arial"/>
      </w:rPr>
    </w:lvl>
    <w:lvl w:ilvl="1" w:tplc="C45210B0">
      <w:start w:val="1"/>
      <w:numFmt w:val="lowerLetter"/>
      <w:lvlText w:val="%2)"/>
      <w:lvlJc w:val="left"/>
      <w:pPr>
        <w:ind w:left="720" w:hanging="360"/>
      </w:pPr>
    </w:lvl>
    <w:lvl w:ilvl="2" w:tplc="B6322D5A">
      <w:start w:val="1"/>
      <w:numFmt w:val="lowerRoman"/>
      <w:lvlText w:val="%3)"/>
      <w:lvlJc w:val="left"/>
      <w:pPr>
        <w:ind w:left="1080" w:hanging="360"/>
      </w:pPr>
    </w:lvl>
    <w:lvl w:ilvl="3" w:tplc="1D34A436">
      <w:start w:val="1"/>
      <w:numFmt w:val="decimal"/>
      <w:lvlText w:val="(%4)"/>
      <w:lvlJc w:val="left"/>
      <w:pPr>
        <w:ind w:left="1440" w:hanging="360"/>
      </w:pPr>
    </w:lvl>
    <w:lvl w:ilvl="4" w:tplc="5ECC1CEC">
      <w:start w:val="1"/>
      <w:numFmt w:val="lowerLetter"/>
      <w:lvlText w:val="(%5)"/>
      <w:lvlJc w:val="left"/>
      <w:pPr>
        <w:ind w:left="1800" w:hanging="360"/>
      </w:pPr>
    </w:lvl>
    <w:lvl w:ilvl="5" w:tplc="D32A97C0">
      <w:start w:val="1"/>
      <w:numFmt w:val="lowerRoman"/>
      <w:lvlText w:val="(%6)"/>
      <w:lvlJc w:val="left"/>
      <w:pPr>
        <w:ind w:left="2160" w:hanging="360"/>
      </w:pPr>
    </w:lvl>
    <w:lvl w:ilvl="6" w:tplc="0664646E">
      <w:start w:val="1"/>
      <w:numFmt w:val="decimal"/>
      <w:lvlText w:val="%7."/>
      <w:lvlJc w:val="left"/>
      <w:pPr>
        <w:ind w:left="2520" w:hanging="360"/>
      </w:pPr>
    </w:lvl>
    <w:lvl w:ilvl="7" w:tplc="635EA74E">
      <w:start w:val="1"/>
      <w:numFmt w:val="lowerLetter"/>
      <w:lvlText w:val="%8."/>
      <w:lvlJc w:val="left"/>
      <w:pPr>
        <w:ind w:left="2880" w:hanging="360"/>
      </w:pPr>
    </w:lvl>
    <w:lvl w:ilvl="8" w:tplc="DF4A9622">
      <w:start w:val="1"/>
      <w:numFmt w:val="lowerRoman"/>
      <w:lvlText w:val="%9."/>
      <w:lvlJc w:val="left"/>
      <w:pPr>
        <w:ind w:left="3240" w:hanging="360"/>
      </w:pPr>
    </w:lvl>
  </w:abstractNum>
  <w:abstractNum w:abstractNumId="4" w15:restartNumberingAfterBreak="0">
    <w:nsid w:val="14967D3A"/>
    <w:multiLevelType w:val="hybridMultilevel"/>
    <w:tmpl w:val="45C64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15673"/>
    <w:multiLevelType w:val="hybridMultilevel"/>
    <w:tmpl w:val="7166D5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091320"/>
    <w:multiLevelType w:val="hybridMultilevel"/>
    <w:tmpl w:val="94C01FAE"/>
    <w:lvl w:ilvl="0" w:tplc="FABA5290">
      <w:start w:val="1"/>
      <w:numFmt w:val="decimal"/>
      <w:pStyle w:val="TOC1"/>
      <w:lvlText w:val="%1."/>
      <w:lvlJc w:val="left"/>
      <w:pPr>
        <w:tabs>
          <w:tab w:val="num" w:pos="360"/>
        </w:tabs>
        <w:ind w:left="360" w:hanging="360"/>
      </w:pPr>
      <w:rPr>
        <w:rFonts w:ascii="Arial" w:hAnsi="Arial" w:hint="default"/>
        <w:b w:val="0"/>
        <w:i w:val="0"/>
        <w:sz w:val="22"/>
        <w:szCs w:val="22"/>
      </w:rPr>
    </w:lvl>
    <w:lvl w:ilvl="1" w:tplc="ED080C3A">
      <w:start w:val="1"/>
      <w:numFmt w:val="none"/>
      <w:suff w:val="nothing"/>
      <w:lvlText w:val=""/>
      <w:lvlJc w:val="left"/>
      <w:pPr>
        <w:tabs>
          <w:tab w:val="num" w:pos="0"/>
        </w:tabs>
        <w:ind w:left="0" w:firstLine="0"/>
      </w:pPr>
    </w:lvl>
    <w:lvl w:ilvl="2" w:tplc="5950E2BA">
      <w:start w:val="1"/>
      <w:numFmt w:val="none"/>
      <w:suff w:val="nothing"/>
      <w:lvlText w:val=""/>
      <w:lvlJc w:val="left"/>
      <w:pPr>
        <w:tabs>
          <w:tab w:val="num" w:pos="0"/>
        </w:tabs>
        <w:ind w:left="0" w:firstLine="0"/>
      </w:pPr>
    </w:lvl>
    <w:lvl w:ilvl="3" w:tplc="AAC84F2C">
      <w:start w:val="1"/>
      <w:numFmt w:val="none"/>
      <w:suff w:val="nothing"/>
      <w:lvlText w:val=""/>
      <w:lvlJc w:val="left"/>
      <w:pPr>
        <w:tabs>
          <w:tab w:val="num" w:pos="0"/>
        </w:tabs>
        <w:ind w:left="0" w:firstLine="0"/>
      </w:pPr>
    </w:lvl>
    <w:lvl w:ilvl="4" w:tplc="A7D4E664">
      <w:start w:val="1"/>
      <w:numFmt w:val="none"/>
      <w:suff w:val="nothing"/>
      <w:lvlText w:val=""/>
      <w:lvlJc w:val="left"/>
      <w:pPr>
        <w:tabs>
          <w:tab w:val="num" w:pos="0"/>
        </w:tabs>
        <w:ind w:left="0" w:firstLine="0"/>
      </w:pPr>
    </w:lvl>
    <w:lvl w:ilvl="5" w:tplc="268C4FAE">
      <w:start w:val="1"/>
      <w:numFmt w:val="lowerRoman"/>
      <w:lvlText w:val="(%6)"/>
      <w:lvlJc w:val="left"/>
      <w:pPr>
        <w:ind w:left="2160" w:hanging="360"/>
      </w:pPr>
    </w:lvl>
    <w:lvl w:ilvl="6" w:tplc="1DE679AE">
      <w:start w:val="1"/>
      <w:numFmt w:val="decimal"/>
      <w:lvlText w:val="%7."/>
      <w:lvlJc w:val="left"/>
      <w:pPr>
        <w:ind w:left="360" w:hanging="360"/>
      </w:pPr>
    </w:lvl>
    <w:lvl w:ilvl="7" w:tplc="72301534">
      <w:start w:val="1"/>
      <w:numFmt w:val="lowerLetter"/>
      <w:lvlText w:val="%8."/>
      <w:lvlJc w:val="left"/>
      <w:pPr>
        <w:ind w:left="2880" w:hanging="360"/>
      </w:pPr>
    </w:lvl>
    <w:lvl w:ilvl="8" w:tplc="E3B67C76">
      <w:start w:val="1"/>
      <w:numFmt w:val="lowerRoman"/>
      <w:lvlText w:val="%9."/>
      <w:lvlJc w:val="left"/>
      <w:pPr>
        <w:ind w:left="3240" w:hanging="360"/>
      </w:pPr>
    </w:lvl>
  </w:abstractNum>
  <w:abstractNum w:abstractNumId="7" w15:restartNumberingAfterBreak="0">
    <w:nsid w:val="24C0087F"/>
    <w:multiLevelType w:val="hybridMultilevel"/>
    <w:tmpl w:val="FF807914"/>
    <w:lvl w:ilvl="0" w:tplc="AC827462">
      <w:start w:val="1"/>
      <w:numFmt w:val="bullet"/>
      <w:pStyle w:val="TOC2"/>
      <w:lvlText w:val="•"/>
      <w:lvlJc w:val="left"/>
      <w:pPr>
        <w:tabs>
          <w:tab w:val="num" w:pos="806"/>
        </w:tabs>
        <w:ind w:left="806" w:hanging="360"/>
      </w:pPr>
      <w:rPr>
        <w:rFonts w:ascii="Arial" w:hAnsi="Arial" w:hint="default"/>
      </w:rPr>
    </w:lvl>
    <w:lvl w:ilvl="1" w:tplc="65445164">
      <w:numFmt w:val="decimal"/>
      <w:lvlText w:val=""/>
      <w:lvlJc w:val="left"/>
    </w:lvl>
    <w:lvl w:ilvl="2" w:tplc="E4A419EA">
      <w:numFmt w:val="decimal"/>
      <w:lvlText w:val=""/>
      <w:lvlJc w:val="left"/>
    </w:lvl>
    <w:lvl w:ilvl="3" w:tplc="6D6A03D2">
      <w:numFmt w:val="decimal"/>
      <w:lvlText w:val=""/>
      <w:lvlJc w:val="left"/>
    </w:lvl>
    <w:lvl w:ilvl="4" w:tplc="D37CFA16">
      <w:numFmt w:val="decimal"/>
      <w:lvlText w:val=""/>
      <w:lvlJc w:val="left"/>
    </w:lvl>
    <w:lvl w:ilvl="5" w:tplc="A93033B8">
      <w:numFmt w:val="decimal"/>
      <w:lvlText w:val=""/>
      <w:lvlJc w:val="left"/>
    </w:lvl>
    <w:lvl w:ilvl="6" w:tplc="6CD0FD0A">
      <w:numFmt w:val="decimal"/>
      <w:lvlText w:val=""/>
      <w:lvlJc w:val="left"/>
    </w:lvl>
    <w:lvl w:ilvl="7" w:tplc="EE7C96EA">
      <w:numFmt w:val="decimal"/>
      <w:lvlText w:val=""/>
      <w:lvlJc w:val="left"/>
    </w:lvl>
    <w:lvl w:ilvl="8" w:tplc="F300F828">
      <w:numFmt w:val="decimal"/>
      <w:lvlText w:val=""/>
      <w:lvlJc w:val="left"/>
    </w:lvl>
  </w:abstractNum>
  <w:abstractNum w:abstractNumId="8" w15:restartNumberingAfterBreak="0">
    <w:nsid w:val="282A7C4F"/>
    <w:multiLevelType w:val="multilevel"/>
    <w:tmpl w:val="AB72B5F0"/>
    <w:name w:val="S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tabs>
          <w:tab w:val="num" w:pos="0"/>
        </w:tabs>
        <w:ind w:left="0" w:firstLine="0"/>
      </w:p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9" w15:restartNumberingAfterBreak="0">
    <w:nsid w:val="2EEF3D29"/>
    <w:multiLevelType w:val="hybridMultilevel"/>
    <w:tmpl w:val="A06E1DCC"/>
    <w:name w:val="NumHeadingList"/>
    <w:lvl w:ilvl="0" w:tplc="51F235E0">
      <w:start w:val="1"/>
      <w:numFmt w:val="decimal"/>
      <w:lvlText w:val="%1)"/>
      <w:lvlJc w:val="left"/>
      <w:pPr>
        <w:ind w:left="360" w:hanging="360"/>
      </w:pPr>
    </w:lvl>
    <w:lvl w:ilvl="1" w:tplc="3A9CF86C">
      <w:start w:val="1"/>
      <w:numFmt w:val="lowerLetter"/>
      <w:lvlText w:val="%2)"/>
      <w:lvlJc w:val="left"/>
      <w:pPr>
        <w:ind w:left="720" w:hanging="360"/>
      </w:pPr>
    </w:lvl>
    <w:lvl w:ilvl="2" w:tplc="EF308982">
      <w:start w:val="1"/>
      <w:numFmt w:val="lowerRoman"/>
      <w:lvlText w:val="%3)"/>
      <w:lvlJc w:val="left"/>
      <w:pPr>
        <w:ind w:left="1080" w:hanging="360"/>
      </w:pPr>
    </w:lvl>
    <w:lvl w:ilvl="3" w:tplc="C582B330">
      <w:start w:val="1"/>
      <w:numFmt w:val="decimal"/>
      <w:lvlText w:val="(%4)"/>
      <w:lvlJc w:val="left"/>
      <w:pPr>
        <w:ind w:left="1440" w:hanging="360"/>
      </w:pPr>
    </w:lvl>
    <w:lvl w:ilvl="4" w:tplc="EA2894E2">
      <w:start w:val="1"/>
      <w:numFmt w:val="lowerLetter"/>
      <w:lvlText w:val="(%5)"/>
      <w:lvlJc w:val="left"/>
      <w:pPr>
        <w:ind w:left="1800" w:hanging="360"/>
      </w:pPr>
    </w:lvl>
    <w:lvl w:ilvl="5" w:tplc="3D5EB2F8">
      <w:start w:val="1"/>
      <w:numFmt w:val="decimal"/>
      <w:pStyle w:val="ListNumber"/>
      <w:lvlText w:val="%6."/>
      <w:lvlJc w:val="left"/>
      <w:pPr>
        <w:tabs>
          <w:tab w:val="num" w:pos="360"/>
        </w:tabs>
        <w:ind w:left="360" w:hanging="360"/>
      </w:pPr>
    </w:lvl>
    <w:lvl w:ilvl="6" w:tplc="6EC60700">
      <w:start w:val="1"/>
      <w:numFmt w:val="upperLetter"/>
      <w:pStyle w:val="ListNumber2"/>
      <w:lvlText w:val="%7."/>
      <w:lvlJc w:val="left"/>
      <w:pPr>
        <w:tabs>
          <w:tab w:val="num" w:pos="720"/>
        </w:tabs>
        <w:ind w:left="720" w:hanging="360"/>
      </w:pPr>
    </w:lvl>
    <w:lvl w:ilvl="7" w:tplc="01BC009C">
      <w:start w:val="1"/>
      <w:numFmt w:val="lowerRoman"/>
      <w:pStyle w:val="ListNumber3"/>
      <w:lvlText w:val="%8."/>
      <w:lvlJc w:val="left"/>
      <w:pPr>
        <w:tabs>
          <w:tab w:val="num" w:pos="1080"/>
        </w:tabs>
        <w:ind w:left="1080" w:hanging="360"/>
      </w:pPr>
    </w:lvl>
    <w:lvl w:ilvl="8" w:tplc="BC1AB56C">
      <w:start w:val="1"/>
      <w:numFmt w:val="lowerLetter"/>
      <w:pStyle w:val="ListNumber4"/>
      <w:lvlText w:val="%9."/>
      <w:lvlJc w:val="left"/>
      <w:pPr>
        <w:tabs>
          <w:tab w:val="num" w:pos="1440"/>
        </w:tabs>
        <w:ind w:left="1440" w:hanging="360"/>
      </w:pPr>
    </w:lvl>
  </w:abstractNum>
  <w:abstractNum w:abstractNumId="10" w15:restartNumberingAfterBreak="0">
    <w:nsid w:val="3B78350A"/>
    <w:multiLevelType w:val="hybridMultilevel"/>
    <w:tmpl w:val="0E4E4B86"/>
    <w:name w:val="TableBulletList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70113"/>
    <w:multiLevelType w:val="hybridMultilevel"/>
    <w:tmpl w:val="733C1E6A"/>
    <w:lvl w:ilvl="0" w:tplc="6F2A2F3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A0216"/>
    <w:multiLevelType w:val="hybridMultilevel"/>
    <w:tmpl w:val="73DAF7B0"/>
    <w:name w:val="BulletList"/>
    <w:lvl w:ilvl="0" w:tplc="2AE88C4A">
      <w:start w:val="1"/>
      <w:numFmt w:val="decimal"/>
      <w:lvlText w:val="%1)"/>
      <w:lvlJc w:val="left"/>
      <w:pPr>
        <w:tabs>
          <w:tab w:val="num" w:pos="360"/>
        </w:tabs>
        <w:ind w:left="360" w:hanging="360"/>
      </w:pPr>
    </w:lvl>
    <w:lvl w:ilvl="1" w:tplc="85FA575A">
      <w:start w:val="1"/>
      <w:numFmt w:val="lowerLetter"/>
      <w:lvlText w:val="%2)"/>
      <w:lvlJc w:val="left"/>
      <w:pPr>
        <w:tabs>
          <w:tab w:val="num" w:pos="720"/>
        </w:tabs>
        <w:ind w:left="720" w:hanging="360"/>
      </w:pPr>
    </w:lvl>
    <w:lvl w:ilvl="2" w:tplc="B3BCA11C">
      <w:start w:val="1"/>
      <w:numFmt w:val="lowerRoman"/>
      <w:lvlText w:val="%3)"/>
      <w:lvlJc w:val="left"/>
      <w:pPr>
        <w:tabs>
          <w:tab w:val="num" w:pos="1080"/>
        </w:tabs>
        <w:ind w:left="1080" w:hanging="360"/>
      </w:pPr>
    </w:lvl>
    <w:lvl w:ilvl="3" w:tplc="5DEC7F72">
      <w:start w:val="1"/>
      <w:numFmt w:val="decimal"/>
      <w:lvlText w:val="(%4)"/>
      <w:lvlJc w:val="left"/>
      <w:pPr>
        <w:tabs>
          <w:tab w:val="num" w:pos="1440"/>
        </w:tabs>
        <w:ind w:left="1440" w:hanging="360"/>
      </w:pPr>
    </w:lvl>
    <w:lvl w:ilvl="4" w:tplc="BE30BD08">
      <w:start w:val="1"/>
      <w:numFmt w:val="lowerLetter"/>
      <w:pStyle w:val="ListBullet"/>
      <w:lvlText w:val="•"/>
      <w:lvlJc w:val="left"/>
      <w:pPr>
        <w:tabs>
          <w:tab w:val="num" w:pos="360"/>
        </w:tabs>
        <w:ind w:left="360" w:hanging="360"/>
      </w:pPr>
      <w:rPr>
        <w:rFonts w:ascii="Arial" w:hAnsi="Arial" w:cs="Arial"/>
      </w:rPr>
    </w:lvl>
    <w:lvl w:ilvl="5" w:tplc="8E9EC104">
      <w:start w:val="1"/>
      <w:numFmt w:val="lowerRoman"/>
      <w:pStyle w:val="ListBullet2"/>
      <w:lvlText w:val="─"/>
      <w:lvlJc w:val="left"/>
      <w:pPr>
        <w:tabs>
          <w:tab w:val="num" w:pos="720"/>
        </w:tabs>
        <w:ind w:left="720" w:hanging="360"/>
      </w:pPr>
      <w:rPr>
        <w:rFonts w:ascii="Arial" w:hAnsi="Arial" w:cs="Arial"/>
      </w:rPr>
    </w:lvl>
    <w:lvl w:ilvl="6" w:tplc="6980CFDE">
      <w:start w:val="1"/>
      <w:numFmt w:val="decimal"/>
      <w:pStyle w:val="ListBullet3"/>
      <w:lvlText w:val="−"/>
      <w:lvlJc w:val="left"/>
      <w:pPr>
        <w:tabs>
          <w:tab w:val="num" w:pos="1080"/>
        </w:tabs>
        <w:ind w:left="1080" w:hanging="360"/>
      </w:pPr>
      <w:rPr>
        <w:rFonts w:ascii="Arial" w:hAnsi="Arial" w:cs="Arial"/>
      </w:rPr>
    </w:lvl>
    <w:lvl w:ilvl="7" w:tplc="08F874FE">
      <w:start w:val="1"/>
      <w:numFmt w:val="lowerLetter"/>
      <w:pStyle w:val="ListBullet4"/>
      <w:lvlText w:val="−"/>
      <w:lvlJc w:val="left"/>
      <w:pPr>
        <w:tabs>
          <w:tab w:val="num" w:pos="1440"/>
        </w:tabs>
        <w:ind w:left="1440" w:hanging="360"/>
      </w:pPr>
      <w:rPr>
        <w:rFonts w:ascii="Arial" w:hAnsi="Arial" w:cs="Arial"/>
      </w:rPr>
    </w:lvl>
    <w:lvl w:ilvl="8" w:tplc="9AFE87EC">
      <w:start w:val="1"/>
      <w:numFmt w:val="lowerRoman"/>
      <w:lvlText w:val="%9."/>
      <w:lvlJc w:val="left"/>
      <w:pPr>
        <w:tabs>
          <w:tab w:val="num" w:pos="3240"/>
        </w:tabs>
        <w:ind w:left="3240" w:hanging="360"/>
      </w:pPr>
    </w:lvl>
  </w:abstractNum>
  <w:abstractNum w:abstractNumId="13" w15:restartNumberingAfterBreak="0">
    <w:nsid w:val="431D722B"/>
    <w:multiLevelType w:val="hybridMultilevel"/>
    <w:tmpl w:val="D5803968"/>
    <w:lvl w:ilvl="0" w:tplc="B030C902">
      <w:start w:val="1"/>
      <w:numFmt w:val="bullet"/>
      <w:pStyle w:val="TOC4"/>
      <w:lvlText w:val="−"/>
      <w:lvlJc w:val="left"/>
      <w:pPr>
        <w:tabs>
          <w:tab w:val="num" w:pos="1526"/>
        </w:tabs>
        <w:ind w:left="1526"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107D99"/>
    <w:multiLevelType w:val="multilevel"/>
    <w:tmpl w:val="62E692E6"/>
    <w:name w:val="SApp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Appendix: %5."/>
      <w:lvlJc w:val="left"/>
      <w:pPr>
        <w:tabs>
          <w:tab w:val="num" w:pos="0"/>
        </w:tabs>
        <w:ind w:left="0" w:firstLine="0"/>
      </w:p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5" w15:restartNumberingAfterBreak="0">
    <w:nsid w:val="53744241"/>
    <w:multiLevelType w:val="hybridMultilevel"/>
    <w:tmpl w:val="0E320C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7B0FC4"/>
    <w:multiLevelType w:val="multilevel"/>
    <w:tmpl w:val="0B3659F0"/>
    <w:name w:val="App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suff w:val="nothing"/>
      <w:lvlText w:val="Appendix: %5."/>
      <w:lvlJc w:val="left"/>
      <w:pPr>
        <w:tabs>
          <w:tab w:val="num" w:pos="0"/>
        </w:tabs>
        <w:ind w:left="0" w:firstLine="0"/>
      </w:pPr>
      <w:rPr>
        <w:b w:val="0"/>
        <w:i w:val="0"/>
        <w:caps w:val="0"/>
        <w:smallCaps w:val="0"/>
        <w:vanish/>
        <w:u w:val="none"/>
      </w:r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7" w15:restartNumberingAfterBreak="0">
    <w:nsid w:val="60D34070"/>
    <w:multiLevelType w:val="hybridMultilevel"/>
    <w:tmpl w:val="4CE678A2"/>
    <w:lvl w:ilvl="0" w:tplc="387E9A4E">
      <w:start w:val="1"/>
      <w:numFmt w:val="bullet"/>
      <w:pStyle w:val="TOC3"/>
      <w:lvlText w:val="─"/>
      <w:lvlJc w:val="left"/>
      <w:pPr>
        <w:tabs>
          <w:tab w:val="num" w:pos="1267"/>
        </w:tabs>
        <w:ind w:left="1267"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186296"/>
    <w:multiLevelType w:val="hybridMultilevel"/>
    <w:tmpl w:val="7EF851B8"/>
    <w:lvl w:ilvl="0" w:tplc="DAC09B0C">
      <w:start w:val="1"/>
      <w:numFmt w:val="decimal"/>
      <w:pStyle w:val="SectionStart"/>
      <w:lvlText w:val="%1"/>
      <w:lvlJc w:val="left"/>
      <w:pPr>
        <w:tabs>
          <w:tab w:val="num" w:pos="142"/>
        </w:tabs>
        <w:ind w:left="142" w:firstLine="0"/>
      </w:pPr>
      <w:rPr>
        <w:rFonts w:hint="default"/>
      </w:rPr>
    </w:lvl>
    <w:lvl w:ilvl="1" w:tplc="BDD2B29A">
      <w:numFmt w:val="decimal"/>
      <w:lvlText w:val=""/>
      <w:lvlJc w:val="left"/>
    </w:lvl>
    <w:lvl w:ilvl="2" w:tplc="2E0AA082">
      <w:numFmt w:val="decimal"/>
      <w:lvlText w:val=""/>
      <w:lvlJc w:val="left"/>
    </w:lvl>
    <w:lvl w:ilvl="3" w:tplc="137E0A78">
      <w:numFmt w:val="decimal"/>
      <w:lvlText w:val=""/>
      <w:lvlJc w:val="left"/>
    </w:lvl>
    <w:lvl w:ilvl="4" w:tplc="DF0460F2">
      <w:numFmt w:val="decimal"/>
      <w:lvlText w:val=""/>
      <w:lvlJc w:val="left"/>
    </w:lvl>
    <w:lvl w:ilvl="5" w:tplc="7BF4E79A">
      <w:numFmt w:val="decimal"/>
      <w:lvlText w:val=""/>
      <w:lvlJc w:val="left"/>
    </w:lvl>
    <w:lvl w:ilvl="6" w:tplc="C144CAFA">
      <w:numFmt w:val="decimal"/>
      <w:lvlText w:val=""/>
      <w:lvlJc w:val="left"/>
    </w:lvl>
    <w:lvl w:ilvl="7" w:tplc="632AAA40">
      <w:numFmt w:val="decimal"/>
      <w:lvlText w:val=""/>
      <w:lvlJc w:val="left"/>
    </w:lvl>
    <w:lvl w:ilvl="8" w:tplc="FF32C1F4">
      <w:numFmt w:val="decimal"/>
      <w:lvlText w:val=""/>
      <w:lvlJc w:val="left"/>
    </w:lvl>
  </w:abstractNum>
  <w:abstractNum w:abstractNumId="19" w15:restartNumberingAfterBreak="0">
    <w:nsid w:val="6AF932A6"/>
    <w:multiLevelType w:val="hybridMultilevel"/>
    <w:tmpl w:val="BFAA8006"/>
    <w:lvl w:ilvl="0" w:tplc="C338B43E">
      <w:start w:val="1"/>
      <w:numFmt w:val="upperLetter"/>
      <w:pStyle w:val="AppendixStart"/>
      <w:lvlText w:val="Appendix %1"/>
      <w:lvlJc w:val="left"/>
      <w:pPr>
        <w:tabs>
          <w:tab w:val="num" w:pos="0"/>
        </w:tabs>
        <w:ind w:left="0" w:firstLine="0"/>
      </w:pPr>
      <w:rPr>
        <w:rFonts w:hint="default"/>
      </w:rPr>
    </w:lvl>
    <w:lvl w:ilvl="1" w:tplc="1B584804">
      <w:numFmt w:val="decimal"/>
      <w:lvlText w:val=""/>
      <w:lvlJc w:val="left"/>
    </w:lvl>
    <w:lvl w:ilvl="2" w:tplc="22EE853C">
      <w:numFmt w:val="decimal"/>
      <w:lvlText w:val=""/>
      <w:lvlJc w:val="left"/>
    </w:lvl>
    <w:lvl w:ilvl="3" w:tplc="E17E289E">
      <w:numFmt w:val="decimal"/>
      <w:lvlText w:val=""/>
      <w:lvlJc w:val="left"/>
    </w:lvl>
    <w:lvl w:ilvl="4" w:tplc="B6DE0036">
      <w:numFmt w:val="decimal"/>
      <w:lvlText w:val=""/>
      <w:lvlJc w:val="left"/>
    </w:lvl>
    <w:lvl w:ilvl="5" w:tplc="560C9C18">
      <w:numFmt w:val="decimal"/>
      <w:lvlText w:val=""/>
      <w:lvlJc w:val="left"/>
    </w:lvl>
    <w:lvl w:ilvl="6" w:tplc="BF22EF74">
      <w:numFmt w:val="decimal"/>
      <w:lvlText w:val=""/>
      <w:lvlJc w:val="left"/>
    </w:lvl>
    <w:lvl w:ilvl="7" w:tplc="C0C82D42">
      <w:numFmt w:val="decimal"/>
      <w:lvlText w:val=""/>
      <w:lvlJc w:val="left"/>
    </w:lvl>
    <w:lvl w:ilvl="8" w:tplc="C26E819E">
      <w:numFmt w:val="decimal"/>
      <w:lvlText w:val=""/>
      <w:lvlJc w:val="left"/>
    </w:lvl>
  </w:abstractNum>
  <w:abstractNum w:abstractNumId="20" w15:restartNumberingAfterBreak="0">
    <w:nsid w:val="6D0C248B"/>
    <w:multiLevelType w:val="hybridMultilevel"/>
    <w:tmpl w:val="31224370"/>
    <w:lvl w:ilvl="0" w:tplc="C6A41A5E">
      <w:start w:val="1"/>
      <w:numFmt w:val="upperLetter"/>
      <w:pStyle w:val="TOC9"/>
      <w:lvlText w:val="Appendix %1:"/>
      <w:lvlJc w:val="left"/>
      <w:pPr>
        <w:tabs>
          <w:tab w:val="num" w:pos="360"/>
        </w:tabs>
        <w:ind w:left="360" w:hanging="360"/>
      </w:pPr>
      <w:rPr>
        <w:rFonts w:ascii="Arial" w:hAnsi="Arial" w:cs="Times New Roman" w:hint="default"/>
        <w:b w:val="0"/>
        <w:bCs w:val="0"/>
        <w:i w:val="0"/>
        <w:iCs w:val="0"/>
        <w:caps w:val="0"/>
        <w:smallCaps w:val="0"/>
        <w:strike w:val="0"/>
        <w:dstrike w:val="0"/>
        <w:noProof w:val="0"/>
        <w:vanish w:val="0"/>
        <w:color w:val="000000"/>
        <w:spacing w:val="0"/>
        <w:kern w:val="0"/>
        <w:position w:val="0"/>
        <w:sz w:val="22"/>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8DE0FF2" w:tentative="1">
      <w:start w:val="1"/>
      <w:numFmt w:val="lowerLetter"/>
      <w:lvlText w:val="%2."/>
      <w:lvlJc w:val="left"/>
      <w:pPr>
        <w:tabs>
          <w:tab w:val="num" w:pos="1440"/>
        </w:tabs>
        <w:ind w:left="1440" w:hanging="360"/>
      </w:pPr>
    </w:lvl>
    <w:lvl w:ilvl="2" w:tplc="2C10BF06" w:tentative="1">
      <w:start w:val="1"/>
      <w:numFmt w:val="lowerRoman"/>
      <w:lvlText w:val="%3."/>
      <w:lvlJc w:val="right"/>
      <w:pPr>
        <w:tabs>
          <w:tab w:val="num" w:pos="2160"/>
        </w:tabs>
        <w:ind w:left="2160" w:hanging="180"/>
      </w:pPr>
    </w:lvl>
    <w:lvl w:ilvl="3" w:tplc="C838A372" w:tentative="1">
      <w:start w:val="1"/>
      <w:numFmt w:val="decimal"/>
      <w:lvlText w:val="%4."/>
      <w:lvlJc w:val="left"/>
      <w:pPr>
        <w:tabs>
          <w:tab w:val="num" w:pos="2880"/>
        </w:tabs>
        <w:ind w:left="2880" w:hanging="360"/>
      </w:pPr>
    </w:lvl>
    <w:lvl w:ilvl="4" w:tplc="E55A6E62" w:tentative="1">
      <w:start w:val="1"/>
      <w:numFmt w:val="lowerLetter"/>
      <w:lvlText w:val="%5."/>
      <w:lvlJc w:val="left"/>
      <w:pPr>
        <w:tabs>
          <w:tab w:val="num" w:pos="3600"/>
        </w:tabs>
        <w:ind w:left="3600" w:hanging="360"/>
      </w:pPr>
    </w:lvl>
    <w:lvl w:ilvl="5" w:tplc="494A129A" w:tentative="1">
      <w:start w:val="1"/>
      <w:numFmt w:val="lowerRoman"/>
      <w:lvlText w:val="%6."/>
      <w:lvlJc w:val="right"/>
      <w:pPr>
        <w:tabs>
          <w:tab w:val="num" w:pos="4320"/>
        </w:tabs>
        <w:ind w:left="4320" w:hanging="180"/>
      </w:pPr>
    </w:lvl>
    <w:lvl w:ilvl="6" w:tplc="03D681CA" w:tentative="1">
      <w:start w:val="1"/>
      <w:numFmt w:val="decimal"/>
      <w:lvlText w:val="%7."/>
      <w:lvlJc w:val="left"/>
      <w:pPr>
        <w:tabs>
          <w:tab w:val="num" w:pos="5040"/>
        </w:tabs>
        <w:ind w:left="5040" w:hanging="360"/>
      </w:pPr>
    </w:lvl>
    <w:lvl w:ilvl="7" w:tplc="8B5E3BBA" w:tentative="1">
      <w:start w:val="1"/>
      <w:numFmt w:val="lowerLetter"/>
      <w:lvlText w:val="%8."/>
      <w:lvlJc w:val="left"/>
      <w:pPr>
        <w:tabs>
          <w:tab w:val="num" w:pos="5760"/>
        </w:tabs>
        <w:ind w:left="5760" w:hanging="360"/>
      </w:pPr>
    </w:lvl>
    <w:lvl w:ilvl="8" w:tplc="990004B6" w:tentative="1">
      <w:start w:val="1"/>
      <w:numFmt w:val="lowerRoman"/>
      <w:lvlText w:val="%9."/>
      <w:lvlJc w:val="right"/>
      <w:pPr>
        <w:tabs>
          <w:tab w:val="num" w:pos="6480"/>
        </w:tabs>
        <w:ind w:left="6480" w:hanging="180"/>
      </w:pPr>
    </w:lvl>
  </w:abstractNum>
  <w:abstractNum w:abstractNumId="21" w15:restartNumberingAfterBreak="0">
    <w:nsid w:val="71FA5B86"/>
    <w:multiLevelType w:val="multilevel"/>
    <w:tmpl w:val="0409001D"/>
    <w:name w:val="Heading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2A57763"/>
    <w:multiLevelType w:val="hybridMultilevel"/>
    <w:tmpl w:val="BB9024FA"/>
    <w:name w:val="TableBulletList"/>
    <w:lvl w:ilvl="0" w:tplc="D932CF36">
      <w:start w:val="1"/>
      <w:numFmt w:val="decimal"/>
      <w:lvlText w:val="%1)"/>
      <w:lvlJc w:val="left"/>
      <w:pPr>
        <w:ind w:left="360" w:hanging="360"/>
      </w:pPr>
    </w:lvl>
    <w:lvl w:ilvl="1" w:tplc="F2DA31B4">
      <w:start w:val="1"/>
      <w:numFmt w:val="lowerLetter"/>
      <w:lvlText w:val="%2)"/>
      <w:lvlJc w:val="left"/>
      <w:pPr>
        <w:ind w:left="720" w:hanging="360"/>
      </w:pPr>
    </w:lvl>
    <w:lvl w:ilvl="2" w:tplc="0F2EB1FA">
      <w:start w:val="1"/>
      <w:numFmt w:val="lowerRoman"/>
      <w:lvlText w:val="%3)"/>
      <w:lvlJc w:val="left"/>
      <w:pPr>
        <w:ind w:left="1080" w:hanging="360"/>
      </w:pPr>
    </w:lvl>
    <w:lvl w:ilvl="3" w:tplc="310AC522">
      <w:start w:val="1"/>
      <w:numFmt w:val="decimal"/>
      <w:lvlText w:val="(%4)"/>
      <w:lvlJc w:val="left"/>
      <w:pPr>
        <w:ind w:left="1440" w:hanging="360"/>
      </w:pPr>
    </w:lvl>
    <w:lvl w:ilvl="4" w:tplc="50647920">
      <w:start w:val="1"/>
      <w:numFmt w:val="lowerLetter"/>
      <w:pStyle w:val="TableBullet1"/>
      <w:lvlText w:val="•"/>
      <w:lvlJc w:val="left"/>
      <w:pPr>
        <w:tabs>
          <w:tab w:val="num" w:pos="360"/>
        </w:tabs>
        <w:ind w:left="360" w:hanging="360"/>
      </w:pPr>
      <w:rPr>
        <w:rFonts w:ascii="Arial" w:hAnsi="Arial" w:cs="Arial"/>
      </w:rPr>
    </w:lvl>
    <w:lvl w:ilvl="5" w:tplc="61AC90F2">
      <w:start w:val="1"/>
      <w:numFmt w:val="lowerRoman"/>
      <w:pStyle w:val="TableBullet2"/>
      <w:lvlText w:val="─"/>
      <w:lvlJc w:val="left"/>
      <w:pPr>
        <w:tabs>
          <w:tab w:val="num" w:pos="720"/>
        </w:tabs>
        <w:ind w:left="720" w:hanging="360"/>
      </w:pPr>
      <w:rPr>
        <w:rFonts w:ascii="Arial" w:hAnsi="Arial" w:cs="Arial"/>
      </w:rPr>
    </w:lvl>
    <w:lvl w:ilvl="6" w:tplc="29BC8150">
      <w:start w:val="1"/>
      <w:numFmt w:val="decimal"/>
      <w:pStyle w:val="TableBullet3"/>
      <w:lvlText w:val="−"/>
      <w:lvlJc w:val="left"/>
      <w:pPr>
        <w:tabs>
          <w:tab w:val="num" w:pos="1080"/>
        </w:tabs>
        <w:ind w:left="1080" w:hanging="360"/>
      </w:pPr>
      <w:rPr>
        <w:rFonts w:ascii="Arial" w:hAnsi="Arial" w:cs="Arial"/>
      </w:rPr>
    </w:lvl>
    <w:lvl w:ilvl="7" w:tplc="56648BA4">
      <w:start w:val="1"/>
      <w:numFmt w:val="lowerLetter"/>
      <w:pStyle w:val="TableBullet4"/>
      <w:lvlText w:val="−"/>
      <w:lvlJc w:val="left"/>
      <w:pPr>
        <w:tabs>
          <w:tab w:val="num" w:pos="1440"/>
        </w:tabs>
        <w:ind w:left="1440" w:hanging="360"/>
      </w:pPr>
      <w:rPr>
        <w:rFonts w:ascii="Arial" w:hAnsi="Arial" w:cs="Arial"/>
      </w:rPr>
    </w:lvl>
    <w:lvl w:ilvl="8" w:tplc="AAC621CE">
      <w:start w:val="1"/>
      <w:numFmt w:val="lowerRoman"/>
      <w:lvlText w:val="%9."/>
      <w:lvlJc w:val="left"/>
      <w:pPr>
        <w:ind w:left="3240" w:hanging="360"/>
      </w:pPr>
    </w:lvl>
  </w:abstractNum>
  <w:abstractNum w:abstractNumId="23" w15:restartNumberingAfterBreak="0">
    <w:nsid w:val="73BB242A"/>
    <w:multiLevelType w:val="multilevel"/>
    <w:tmpl w:val="0C965C56"/>
    <w:name w:val="Appendix"/>
    <w:lvl w:ilvl="0">
      <w:start w:val="1"/>
      <w:numFmt w:val="upperLetter"/>
      <w:lvlRestart w:val="0"/>
      <w:lvlText w:val="Appendix: %1."/>
      <w:lvlJc w:val="left"/>
      <w:pPr>
        <w:tabs>
          <w:tab w:val="num" w:pos="360"/>
        </w:tabs>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7E5EEE"/>
    <w:multiLevelType w:val="multilevel"/>
    <w:tmpl w:val="C1186E96"/>
    <w:name w:val="SectionStart"/>
    <w:lvl w:ilvl="0">
      <w:start w:val="1"/>
      <w:numFmt w:val="decimal"/>
      <w:lvlRestart w:val="0"/>
      <w:lvlText w:val="%1"/>
      <w:lvlJc w:val="left"/>
      <w:pPr>
        <w:tabs>
          <w:tab w:val="num" w:pos="360"/>
        </w:tabs>
        <w:ind w:left="360" w:hanging="18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3854FB"/>
    <w:multiLevelType w:val="multilevel"/>
    <w:tmpl w:val="AFEA1132"/>
    <w:name w:val="HeadingNumberD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tabs>
          <w:tab w:val="num" w:pos="720"/>
        </w:tabs>
        <w:ind w:left="720" w:hanging="720"/>
      </w:p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num w:numId="1">
    <w:abstractNumId w:val="6"/>
  </w:num>
  <w:num w:numId="2">
    <w:abstractNumId w:val="7"/>
  </w:num>
  <w:num w:numId="3">
    <w:abstractNumId w:val="19"/>
  </w:num>
  <w:num w:numId="4">
    <w:abstractNumId w:val="20"/>
  </w:num>
  <w:num w:numId="5">
    <w:abstractNumId w:val="17"/>
  </w:num>
  <w:num w:numId="6">
    <w:abstractNumId w:val="13"/>
  </w:num>
  <w:num w:numId="7">
    <w:abstractNumId w:val="12"/>
  </w:num>
  <w:num w:numId="8">
    <w:abstractNumId w:val="1"/>
  </w:num>
  <w:num w:numId="9">
    <w:abstractNumId w:val="22"/>
  </w:num>
  <w:num w:numId="10">
    <w:abstractNumId w:val="9"/>
  </w:num>
  <w:num w:numId="11">
    <w:abstractNumId w:val="18"/>
    <w:lvlOverride w:ilvl="0">
      <w:startOverride w:val="1"/>
    </w:lvlOverride>
  </w:num>
  <w:num w:numId="12">
    <w:abstractNumId w:val="2"/>
  </w:num>
  <w:num w:numId="13">
    <w:abstractNumId w:val="11"/>
  </w:num>
  <w:num w:numId="14">
    <w:abstractNumId w:val="4"/>
  </w:num>
  <w:num w:numId="15">
    <w:abstractNumId w:val="15"/>
  </w:num>
  <w:num w:numId="16">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treja, Hema">
    <w15:presenceInfo w15:providerId="None" w15:userId="Mutreja, Hema"/>
  </w15:person>
  <w15:person w15:author="Ravi, Sunil">
    <w15:presenceInfo w15:providerId="None" w15:userId="Ravi, Sun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embedSystemFonts/>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styleLockTheme/>
  <w:styleLockQFSet/>
  <w:defaultTabStop w:val="360"/>
  <w:displayHorizontalDrawingGridEvery w:val="0"/>
  <w:displayVerticalDrawingGridEvery w:val="0"/>
  <w:doNotUseMarginsForDrawingGridOrigin/>
  <w:noPunctuationKerning/>
  <w:characterSpacingControl w:val="doNotCompress"/>
  <w:hdrShapeDefaults>
    <o:shapedefaults v:ext="edit" spidmax="57345">
      <o:colormru v:ext="edit" colors="#bcd8d3"/>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E3"/>
    <w:rsid w:val="0000191D"/>
    <w:rsid w:val="00001C47"/>
    <w:rsid w:val="0000403F"/>
    <w:rsid w:val="000047BB"/>
    <w:rsid w:val="00005E9D"/>
    <w:rsid w:val="000100A8"/>
    <w:rsid w:val="000129FE"/>
    <w:rsid w:val="00013085"/>
    <w:rsid w:val="00013C1C"/>
    <w:rsid w:val="00013EAE"/>
    <w:rsid w:val="00015EDE"/>
    <w:rsid w:val="0001611E"/>
    <w:rsid w:val="00017FCB"/>
    <w:rsid w:val="000207B8"/>
    <w:rsid w:val="0002255C"/>
    <w:rsid w:val="00022B7F"/>
    <w:rsid w:val="0002520F"/>
    <w:rsid w:val="00027232"/>
    <w:rsid w:val="00030B67"/>
    <w:rsid w:val="00033491"/>
    <w:rsid w:val="0003377F"/>
    <w:rsid w:val="00033A16"/>
    <w:rsid w:val="00040475"/>
    <w:rsid w:val="0004376C"/>
    <w:rsid w:val="0004382F"/>
    <w:rsid w:val="00043FC5"/>
    <w:rsid w:val="00047E45"/>
    <w:rsid w:val="00051E3C"/>
    <w:rsid w:val="00053D8B"/>
    <w:rsid w:val="00060E24"/>
    <w:rsid w:val="00063F9D"/>
    <w:rsid w:val="00067491"/>
    <w:rsid w:val="000705F0"/>
    <w:rsid w:val="000717DD"/>
    <w:rsid w:val="00072A5A"/>
    <w:rsid w:val="00072D3D"/>
    <w:rsid w:val="00076363"/>
    <w:rsid w:val="00080B5E"/>
    <w:rsid w:val="00080BFF"/>
    <w:rsid w:val="00080EFD"/>
    <w:rsid w:val="00081B4D"/>
    <w:rsid w:val="000850ED"/>
    <w:rsid w:val="00091F14"/>
    <w:rsid w:val="000956A0"/>
    <w:rsid w:val="00095E1C"/>
    <w:rsid w:val="00097B50"/>
    <w:rsid w:val="00097F53"/>
    <w:rsid w:val="000A1C1D"/>
    <w:rsid w:val="000A5E09"/>
    <w:rsid w:val="000A6014"/>
    <w:rsid w:val="000B0EE5"/>
    <w:rsid w:val="000B39BF"/>
    <w:rsid w:val="000B5DAD"/>
    <w:rsid w:val="000B625C"/>
    <w:rsid w:val="000B7CDE"/>
    <w:rsid w:val="000C0664"/>
    <w:rsid w:val="000C5192"/>
    <w:rsid w:val="000C5F8B"/>
    <w:rsid w:val="000C624A"/>
    <w:rsid w:val="000C68B8"/>
    <w:rsid w:val="000C6910"/>
    <w:rsid w:val="000D0CA4"/>
    <w:rsid w:val="000D1BA8"/>
    <w:rsid w:val="000D23BC"/>
    <w:rsid w:val="000D29AE"/>
    <w:rsid w:val="000D3053"/>
    <w:rsid w:val="000D5C7D"/>
    <w:rsid w:val="000D5C90"/>
    <w:rsid w:val="000D5CCF"/>
    <w:rsid w:val="000E003D"/>
    <w:rsid w:val="000E004A"/>
    <w:rsid w:val="000E2241"/>
    <w:rsid w:val="000E30F5"/>
    <w:rsid w:val="000E4C47"/>
    <w:rsid w:val="000E5622"/>
    <w:rsid w:val="000F0838"/>
    <w:rsid w:val="000F2902"/>
    <w:rsid w:val="000F424B"/>
    <w:rsid w:val="000F53CA"/>
    <w:rsid w:val="000F5DE9"/>
    <w:rsid w:val="000F7DBD"/>
    <w:rsid w:val="00100EB1"/>
    <w:rsid w:val="00102E10"/>
    <w:rsid w:val="001038E6"/>
    <w:rsid w:val="00104474"/>
    <w:rsid w:val="00106674"/>
    <w:rsid w:val="001067F7"/>
    <w:rsid w:val="00107ABC"/>
    <w:rsid w:val="001115A6"/>
    <w:rsid w:val="001118C2"/>
    <w:rsid w:val="001154ED"/>
    <w:rsid w:val="00115982"/>
    <w:rsid w:val="001168CA"/>
    <w:rsid w:val="0011742B"/>
    <w:rsid w:val="001179E5"/>
    <w:rsid w:val="00121117"/>
    <w:rsid w:val="00121B06"/>
    <w:rsid w:val="00122F16"/>
    <w:rsid w:val="00124E3C"/>
    <w:rsid w:val="001260A6"/>
    <w:rsid w:val="00127A6F"/>
    <w:rsid w:val="0013264D"/>
    <w:rsid w:val="00140C1D"/>
    <w:rsid w:val="00143262"/>
    <w:rsid w:val="00143CF1"/>
    <w:rsid w:val="00144A17"/>
    <w:rsid w:val="00144D26"/>
    <w:rsid w:val="00145D2C"/>
    <w:rsid w:val="001475F8"/>
    <w:rsid w:val="00150ABD"/>
    <w:rsid w:val="00152167"/>
    <w:rsid w:val="00152DE8"/>
    <w:rsid w:val="001533A1"/>
    <w:rsid w:val="00153F53"/>
    <w:rsid w:val="00155E9A"/>
    <w:rsid w:val="001621B6"/>
    <w:rsid w:val="00163968"/>
    <w:rsid w:val="00164CAF"/>
    <w:rsid w:val="00165E72"/>
    <w:rsid w:val="00170B73"/>
    <w:rsid w:val="00170D53"/>
    <w:rsid w:val="00172135"/>
    <w:rsid w:val="00174050"/>
    <w:rsid w:val="00174C17"/>
    <w:rsid w:val="00174E0F"/>
    <w:rsid w:val="001802AB"/>
    <w:rsid w:val="00181204"/>
    <w:rsid w:val="00183A91"/>
    <w:rsid w:val="00184C86"/>
    <w:rsid w:val="00185763"/>
    <w:rsid w:val="001925C3"/>
    <w:rsid w:val="00192DA1"/>
    <w:rsid w:val="00192E09"/>
    <w:rsid w:val="00195443"/>
    <w:rsid w:val="00195C03"/>
    <w:rsid w:val="00196FE7"/>
    <w:rsid w:val="001A1008"/>
    <w:rsid w:val="001A1045"/>
    <w:rsid w:val="001A1A11"/>
    <w:rsid w:val="001A31EA"/>
    <w:rsid w:val="001A3EB5"/>
    <w:rsid w:val="001A42EC"/>
    <w:rsid w:val="001A5962"/>
    <w:rsid w:val="001A6F0C"/>
    <w:rsid w:val="001B00F3"/>
    <w:rsid w:val="001B24F4"/>
    <w:rsid w:val="001B47C5"/>
    <w:rsid w:val="001B77BF"/>
    <w:rsid w:val="001C005C"/>
    <w:rsid w:val="001C07AA"/>
    <w:rsid w:val="001C0974"/>
    <w:rsid w:val="001C5F4A"/>
    <w:rsid w:val="001C7E17"/>
    <w:rsid w:val="001D0713"/>
    <w:rsid w:val="001D4BA9"/>
    <w:rsid w:val="001D5F50"/>
    <w:rsid w:val="001D7DE9"/>
    <w:rsid w:val="001E292C"/>
    <w:rsid w:val="001E2EB6"/>
    <w:rsid w:val="001E5A44"/>
    <w:rsid w:val="001F0660"/>
    <w:rsid w:val="001F3F79"/>
    <w:rsid w:val="001F476E"/>
    <w:rsid w:val="001F7D0B"/>
    <w:rsid w:val="00202649"/>
    <w:rsid w:val="0020369F"/>
    <w:rsid w:val="00206DA5"/>
    <w:rsid w:val="002170AC"/>
    <w:rsid w:val="00220003"/>
    <w:rsid w:val="002233B2"/>
    <w:rsid w:val="00224449"/>
    <w:rsid w:val="002257DB"/>
    <w:rsid w:val="00231000"/>
    <w:rsid w:val="00235072"/>
    <w:rsid w:val="00235E12"/>
    <w:rsid w:val="00235E7D"/>
    <w:rsid w:val="00236955"/>
    <w:rsid w:val="0024119F"/>
    <w:rsid w:val="002420A5"/>
    <w:rsid w:val="00245C42"/>
    <w:rsid w:val="00247D89"/>
    <w:rsid w:val="00250EF1"/>
    <w:rsid w:val="00251EE2"/>
    <w:rsid w:val="00253C2A"/>
    <w:rsid w:val="00255F59"/>
    <w:rsid w:val="002560BD"/>
    <w:rsid w:val="00256186"/>
    <w:rsid w:val="0026026E"/>
    <w:rsid w:val="002611C9"/>
    <w:rsid w:val="00262AC5"/>
    <w:rsid w:val="00263299"/>
    <w:rsid w:val="00263BEC"/>
    <w:rsid w:val="002740F6"/>
    <w:rsid w:val="00275145"/>
    <w:rsid w:val="00276420"/>
    <w:rsid w:val="00280070"/>
    <w:rsid w:val="00283736"/>
    <w:rsid w:val="00287240"/>
    <w:rsid w:val="002878DC"/>
    <w:rsid w:val="00290263"/>
    <w:rsid w:val="00290A86"/>
    <w:rsid w:val="00291A86"/>
    <w:rsid w:val="0029220C"/>
    <w:rsid w:val="002927BC"/>
    <w:rsid w:val="002950DA"/>
    <w:rsid w:val="00295694"/>
    <w:rsid w:val="002A109B"/>
    <w:rsid w:val="002A22D5"/>
    <w:rsid w:val="002A6713"/>
    <w:rsid w:val="002A7C33"/>
    <w:rsid w:val="002B143F"/>
    <w:rsid w:val="002B3515"/>
    <w:rsid w:val="002B3551"/>
    <w:rsid w:val="002B523F"/>
    <w:rsid w:val="002B650A"/>
    <w:rsid w:val="002B6623"/>
    <w:rsid w:val="002C0B59"/>
    <w:rsid w:val="002C153E"/>
    <w:rsid w:val="002C1577"/>
    <w:rsid w:val="002C22B7"/>
    <w:rsid w:val="002C4805"/>
    <w:rsid w:val="002C6921"/>
    <w:rsid w:val="002D007F"/>
    <w:rsid w:val="002D36C6"/>
    <w:rsid w:val="002D478E"/>
    <w:rsid w:val="002E3DF3"/>
    <w:rsid w:val="002E6B57"/>
    <w:rsid w:val="002F04F0"/>
    <w:rsid w:val="002F0E5A"/>
    <w:rsid w:val="002F3B00"/>
    <w:rsid w:val="002F4415"/>
    <w:rsid w:val="002F4AD9"/>
    <w:rsid w:val="002F777D"/>
    <w:rsid w:val="003012F4"/>
    <w:rsid w:val="00302765"/>
    <w:rsid w:val="00304DC3"/>
    <w:rsid w:val="0030531E"/>
    <w:rsid w:val="00314A98"/>
    <w:rsid w:val="00315652"/>
    <w:rsid w:val="00315A25"/>
    <w:rsid w:val="003215C5"/>
    <w:rsid w:val="00325AC8"/>
    <w:rsid w:val="00325FFE"/>
    <w:rsid w:val="00326788"/>
    <w:rsid w:val="00326DC7"/>
    <w:rsid w:val="003302D9"/>
    <w:rsid w:val="00332DE7"/>
    <w:rsid w:val="00332EFF"/>
    <w:rsid w:val="003347F0"/>
    <w:rsid w:val="003357FC"/>
    <w:rsid w:val="00335D1F"/>
    <w:rsid w:val="0033676B"/>
    <w:rsid w:val="0034202F"/>
    <w:rsid w:val="00343B89"/>
    <w:rsid w:val="00343D2C"/>
    <w:rsid w:val="00344AD9"/>
    <w:rsid w:val="00345600"/>
    <w:rsid w:val="00346F05"/>
    <w:rsid w:val="0035079E"/>
    <w:rsid w:val="003527BD"/>
    <w:rsid w:val="00353517"/>
    <w:rsid w:val="00354145"/>
    <w:rsid w:val="00356057"/>
    <w:rsid w:val="003571D7"/>
    <w:rsid w:val="0035736D"/>
    <w:rsid w:val="00360814"/>
    <w:rsid w:val="00360C8C"/>
    <w:rsid w:val="00360F25"/>
    <w:rsid w:val="003619B9"/>
    <w:rsid w:val="003630F6"/>
    <w:rsid w:val="003649B7"/>
    <w:rsid w:val="003651B7"/>
    <w:rsid w:val="00367317"/>
    <w:rsid w:val="00371063"/>
    <w:rsid w:val="003734BA"/>
    <w:rsid w:val="00374DEA"/>
    <w:rsid w:val="00375C43"/>
    <w:rsid w:val="00377069"/>
    <w:rsid w:val="00377C92"/>
    <w:rsid w:val="00383D5A"/>
    <w:rsid w:val="0038554E"/>
    <w:rsid w:val="003950E6"/>
    <w:rsid w:val="0039574F"/>
    <w:rsid w:val="00396968"/>
    <w:rsid w:val="003A2620"/>
    <w:rsid w:val="003A3600"/>
    <w:rsid w:val="003B0141"/>
    <w:rsid w:val="003B2A13"/>
    <w:rsid w:val="003B429A"/>
    <w:rsid w:val="003C00DA"/>
    <w:rsid w:val="003C19BE"/>
    <w:rsid w:val="003C1D5E"/>
    <w:rsid w:val="003C5130"/>
    <w:rsid w:val="003D20D0"/>
    <w:rsid w:val="003D2461"/>
    <w:rsid w:val="003D2E18"/>
    <w:rsid w:val="003D3019"/>
    <w:rsid w:val="003D3D49"/>
    <w:rsid w:val="003D6676"/>
    <w:rsid w:val="003D6FE3"/>
    <w:rsid w:val="003D7DF8"/>
    <w:rsid w:val="003E6D21"/>
    <w:rsid w:val="003E726B"/>
    <w:rsid w:val="003F3E1E"/>
    <w:rsid w:val="003F5DF4"/>
    <w:rsid w:val="003F64E6"/>
    <w:rsid w:val="003F755D"/>
    <w:rsid w:val="00400492"/>
    <w:rsid w:val="00400F74"/>
    <w:rsid w:val="0040267F"/>
    <w:rsid w:val="004026DE"/>
    <w:rsid w:val="00403A8C"/>
    <w:rsid w:val="00413484"/>
    <w:rsid w:val="00413671"/>
    <w:rsid w:val="00414549"/>
    <w:rsid w:val="004150D2"/>
    <w:rsid w:val="0042284B"/>
    <w:rsid w:val="004335B6"/>
    <w:rsid w:val="004364CD"/>
    <w:rsid w:val="00436CF3"/>
    <w:rsid w:val="00441147"/>
    <w:rsid w:val="00443D63"/>
    <w:rsid w:val="00444848"/>
    <w:rsid w:val="00445F62"/>
    <w:rsid w:val="00447193"/>
    <w:rsid w:val="004478A9"/>
    <w:rsid w:val="0045642C"/>
    <w:rsid w:val="004608F7"/>
    <w:rsid w:val="00463C73"/>
    <w:rsid w:val="004673B4"/>
    <w:rsid w:val="004678B1"/>
    <w:rsid w:val="00471CB3"/>
    <w:rsid w:val="00472475"/>
    <w:rsid w:val="004742FF"/>
    <w:rsid w:val="00474492"/>
    <w:rsid w:val="00474E18"/>
    <w:rsid w:val="00475D62"/>
    <w:rsid w:val="004762DD"/>
    <w:rsid w:val="004773DD"/>
    <w:rsid w:val="00482AD1"/>
    <w:rsid w:val="00483F20"/>
    <w:rsid w:val="00485F67"/>
    <w:rsid w:val="00486539"/>
    <w:rsid w:val="00490263"/>
    <w:rsid w:val="004907DF"/>
    <w:rsid w:val="00492447"/>
    <w:rsid w:val="00492869"/>
    <w:rsid w:val="00492C3E"/>
    <w:rsid w:val="004965E5"/>
    <w:rsid w:val="004A3F69"/>
    <w:rsid w:val="004A71F0"/>
    <w:rsid w:val="004A79C9"/>
    <w:rsid w:val="004B4AF4"/>
    <w:rsid w:val="004B752E"/>
    <w:rsid w:val="004C4828"/>
    <w:rsid w:val="004C69F1"/>
    <w:rsid w:val="004C6A3C"/>
    <w:rsid w:val="004C7B9C"/>
    <w:rsid w:val="004D0A37"/>
    <w:rsid w:val="004D0C8C"/>
    <w:rsid w:val="004D3245"/>
    <w:rsid w:val="004D37E5"/>
    <w:rsid w:val="004D60AE"/>
    <w:rsid w:val="004D698A"/>
    <w:rsid w:val="004D78AF"/>
    <w:rsid w:val="004D7F0B"/>
    <w:rsid w:val="004E0ED5"/>
    <w:rsid w:val="004E126C"/>
    <w:rsid w:val="004E1331"/>
    <w:rsid w:val="004E2821"/>
    <w:rsid w:val="004E52A2"/>
    <w:rsid w:val="004E5485"/>
    <w:rsid w:val="004E5ED7"/>
    <w:rsid w:val="004F1A1B"/>
    <w:rsid w:val="004F21D7"/>
    <w:rsid w:val="004F6CF1"/>
    <w:rsid w:val="00502E75"/>
    <w:rsid w:val="005050E3"/>
    <w:rsid w:val="00510F43"/>
    <w:rsid w:val="00512253"/>
    <w:rsid w:val="00514B63"/>
    <w:rsid w:val="00521F44"/>
    <w:rsid w:val="005220D2"/>
    <w:rsid w:val="00526387"/>
    <w:rsid w:val="00527CE8"/>
    <w:rsid w:val="00540743"/>
    <w:rsid w:val="00542E9A"/>
    <w:rsid w:val="005470EE"/>
    <w:rsid w:val="00547DF8"/>
    <w:rsid w:val="00550411"/>
    <w:rsid w:val="0055215C"/>
    <w:rsid w:val="00552302"/>
    <w:rsid w:val="00553295"/>
    <w:rsid w:val="005544C9"/>
    <w:rsid w:val="0056306E"/>
    <w:rsid w:val="00564C16"/>
    <w:rsid w:val="00572823"/>
    <w:rsid w:val="005730BF"/>
    <w:rsid w:val="00575965"/>
    <w:rsid w:val="00577C3A"/>
    <w:rsid w:val="0058517C"/>
    <w:rsid w:val="005A1193"/>
    <w:rsid w:val="005B0988"/>
    <w:rsid w:val="005B1F11"/>
    <w:rsid w:val="005B3636"/>
    <w:rsid w:val="005B5765"/>
    <w:rsid w:val="005B6CCB"/>
    <w:rsid w:val="005C0B04"/>
    <w:rsid w:val="005C0BA9"/>
    <w:rsid w:val="005C5783"/>
    <w:rsid w:val="005D1F10"/>
    <w:rsid w:val="005D470F"/>
    <w:rsid w:val="005D5629"/>
    <w:rsid w:val="005E19B9"/>
    <w:rsid w:val="005E3B97"/>
    <w:rsid w:val="005E4D51"/>
    <w:rsid w:val="005E530D"/>
    <w:rsid w:val="005F1117"/>
    <w:rsid w:val="005F3442"/>
    <w:rsid w:val="005F5E37"/>
    <w:rsid w:val="005F6456"/>
    <w:rsid w:val="0060459D"/>
    <w:rsid w:val="00613BCA"/>
    <w:rsid w:val="006143B8"/>
    <w:rsid w:val="00615459"/>
    <w:rsid w:val="006166A9"/>
    <w:rsid w:val="0062167D"/>
    <w:rsid w:val="006239EE"/>
    <w:rsid w:val="00624CFB"/>
    <w:rsid w:val="00627329"/>
    <w:rsid w:val="006303FA"/>
    <w:rsid w:val="00631E4E"/>
    <w:rsid w:val="006348FA"/>
    <w:rsid w:val="006353D7"/>
    <w:rsid w:val="006354A1"/>
    <w:rsid w:val="00637C66"/>
    <w:rsid w:val="00640387"/>
    <w:rsid w:val="00641BB3"/>
    <w:rsid w:val="00643B8B"/>
    <w:rsid w:val="00646E23"/>
    <w:rsid w:val="00650031"/>
    <w:rsid w:val="0065003C"/>
    <w:rsid w:val="006508C2"/>
    <w:rsid w:val="00652572"/>
    <w:rsid w:val="00654143"/>
    <w:rsid w:val="00660C97"/>
    <w:rsid w:val="00662236"/>
    <w:rsid w:val="00664696"/>
    <w:rsid w:val="00670419"/>
    <w:rsid w:val="00671233"/>
    <w:rsid w:val="00671CD9"/>
    <w:rsid w:val="00671D31"/>
    <w:rsid w:val="00674554"/>
    <w:rsid w:val="0067459A"/>
    <w:rsid w:val="00677ADA"/>
    <w:rsid w:val="00677D26"/>
    <w:rsid w:val="00680AB9"/>
    <w:rsid w:val="006813E2"/>
    <w:rsid w:val="00681D56"/>
    <w:rsid w:val="00685334"/>
    <w:rsid w:val="006854EB"/>
    <w:rsid w:val="006877BD"/>
    <w:rsid w:val="006902F4"/>
    <w:rsid w:val="0069055B"/>
    <w:rsid w:val="0069166F"/>
    <w:rsid w:val="0069185C"/>
    <w:rsid w:val="006924A0"/>
    <w:rsid w:val="00695EE5"/>
    <w:rsid w:val="00696373"/>
    <w:rsid w:val="006A1C0D"/>
    <w:rsid w:val="006A1F1E"/>
    <w:rsid w:val="006A1FB0"/>
    <w:rsid w:val="006A4BB1"/>
    <w:rsid w:val="006A7CB7"/>
    <w:rsid w:val="006B1418"/>
    <w:rsid w:val="006C0956"/>
    <w:rsid w:val="006C40BC"/>
    <w:rsid w:val="006C4DEC"/>
    <w:rsid w:val="006C5014"/>
    <w:rsid w:val="006D2189"/>
    <w:rsid w:val="006D2E32"/>
    <w:rsid w:val="006D5115"/>
    <w:rsid w:val="006D5237"/>
    <w:rsid w:val="006D591B"/>
    <w:rsid w:val="006D5DF6"/>
    <w:rsid w:val="006D792E"/>
    <w:rsid w:val="006D79B1"/>
    <w:rsid w:val="006E0F76"/>
    <w:rsid w:val="006E7AF0"/>
    <w:rsid w:val="006F0330"/>
    <w:rsid w:val="006F16FA"/>
    <w:rsid w:val="006F309C"/>
    <w:rsid w:val="006F30C0"/>
    <w:rsid w:val="006F30D6"/>
    <w:rsid w:val="006F6D47"/>
    <w:rsid w:val="006F703E"/>
    <w:rsid w:val="006F77AB"/>
    <w:rsid w:val="00701CDE"/>
    <w:rsid w:val="00702350"/>
    <w:rsid w:val="007033B6"/>
    <w:rsid w:val="00704B1F"/>
    <w:rsid w:val="00706045"/>
    <w:rsid w:val="00710B1D"/>
    <w:rsid w:val="007121E6"/>
    <w:rsid w:val="007131B6"/>
    <w:rsid w:val="00713C5E"/>
    <w:rsid w:val="00720586"/>
    <w:rsid w:val="00721776"/>
    <w:rsid w:val="0072270C"/>
    <w:rsid w:val="0072283D"/>
    <w:rsid w:val="0072399B"/>
    <w:rsid w:val="00726384"/>
    <w:rsid w:val="00730524"/>
    <w:rsid w:val="00731BB8"/>
    <w:rsid w:val="0073318D"/>
    <w:rsid w:val="00737DF4"/>
    <w:rsid w:val="00740656"/>
    <w:rsid w:val="00744142"/>
    <w:rsid w:val="007447AE"/>
    <w:rsid w:val="00747355"/>
    <w:rsid w:val="00747CCF"/>
    <w:rsid w:val="00751625"/>
    <w:rsid w:val="007518EB"/>
    <w:rsid w:val="00751992"/>
    <w:rsid w:val="00751DD1"/>
    <w:rsid w:val="00752C87"/>
    <w:rsid w:val="00755175"/>
    <w:rsid w:val="00755FDE"/>
    <w:rsid w:val="00757FA7"/>
    <w:rsid w:val="00763B6E"/>
    <w:rsid w:val="007646B6"/>
    <w:rsid w:val="00767F87"/>
    <w:rsid w:val="0077039F"/>
    <w:rsid w:val="007725A0"/>
    <w:rsid w:val="007848D8"/>
    <w:rsid w:val="00784970"/>
    <w:rsid w:val="00787D2A"/>
    <w:rsid w:val="00792DB9"/>
    <w:rsid w:val="00794746"/>
    <w:rsid w:val="0079683D"/>
    <w:rsid w:val="007969F5"/>
    <w:rsid w:val="007A2137"/>
    <w:rsid w:val="007A4823"/>
    <w:rsid w:val="007A4B7A"/>
    <w:rsid w:val="007A562D"/>
    <w:rsid w:val="007A5D03"/>
    <w:rsid w:val="007A6755"/>
    <w:rsid w:val="007A720B"/>
    <w:rsid w:val="007A799E"/>
    <w:rsid w:val="007B0A4D"/>
    <w:rsid w:val="007B3697"/>
    <w:rsid w:val="007B4B9C"/>
    <w:rsid w:val="007C0A6C"/>
    <w:rsid w:val="007C3D05"/>
    <w:rsid w:val="007C42B7"/>
    <w:rsid w:val="007D04E3"/>
    <w:rsid w:val="007D1003"/>
    <w:rsid w:val="007D1423"/>
    <w:rsid w:val="007D4129"/>
    <w:rsid w:val="007D4656"/>
    <w:rsid w:val="007D5E17"/>
    <w:rsid w:val="007D6566"/>
    <w:rsid w:val="007D6EF7"/>
    <w:rsid w:val="007D7FC3"/>
    <w:rsid w:val="007E31B9"/>
    <w:rsid w:val="007E709A"/>
    <w:rsid w:val="007E7B1A"/>
    <w:rsid w:val="007F0CBF"/>
    <w:rsid w:val="007F326B"/>
    <w:rsid w:val="007F48B5"/>
    <w:rsid w:val="007F5628"/>
    <w:rsid w:val="007F57BC"/>
    <w:rsid w:val="007F5F0D"/>
    <w:rsid w:val="0080055A"/>
    <w:rsid w:val="00803999"/>
    <w:rsid w:val="00806FB0"/>
    <w:rsid w:val="00807210"/>
    <w:rsid w:val="00807B6F"/>
    <w:rsid w:val="0081394E"/>
    <w:rsid w:val="00816173"/>
    <w:rsid w:val="008203DC"/>
    <w:rsid w:val="008209EC"/>
    <w:rsid w:val="0082148B"/>
    <w:rsid w:val="0082196A"/>
    <w:rsid w:val="0082575E"/>
    <w:rsid w:val="00825EA2"/>
    <w:rsid w:val="0083098E"/>
    <w:rsid w:val="00841329"/>
    <w:rsid w:val="00843508"/>
    <w:rsid w:val="00844956"/>
    <w:rsid w:val="008459F5"/>
    <w:rsid w:val="008475F9"/>
    <w:rsid w:val="0085297B"/>
    <w:rsid w:val="00852F32"/>
    <w:rsid w:val="0085381F"/>
    <w:rsid w:val="00853A55"/>
    <w:rsid w:val="0085659D"/>
    <w:rsid w:val="00861D62"/>
    <w:rsid w:val="00864A4E"/>
    <w:rsid w:val="00871886"/>
    <w:rsid w:val="00873330"/>
    <w:rsid w:val="0087355D"/>
    <w:rsid w:val="00875E45"/>
    <w:rsid w:val="00876516"/>
    <w:rsid w:val="00881BED"/>
    <w:rsid w:val="00881F7B"/>
    <w:rsid w:val="00883B8A"/>
    <w:rsid w:val="0088455F"/>
    <w:rsid w:val="00884A92"/>
    <w:rsid w:val="0088545D"/>
    <w:rsid w:val="00886D18"/>
    <w:rsid w:val="00886F7A"/>
    <w:rsid w:val="0088749B"/>
    <w:rsid w:val="008A2939"/>
    <w:rsid w:val="008A6611"/>
    <w:rsid w:val="008A7455"/>
    <w:rsid w:val="008A7932"/>
    <w:rsid w:val="008B0995"/>
    <w:rsid w:val="008B46E3"/>
    <w:rsid w:val="008B5EC0"/>
    <w:rsid w:val="008B61B2"/>
    <w:rsid w:val="008C12C2"/>
    <w:rsid w:val="008C45C8"/>
    <w:rsid w:val="008C6B6C"/>
    <w:rsid w:val="008D386A"/>
    <w:rsid w:val="008D44AD"/>
    <w:rsid w:val="008D7D84"/>
    <w:rsid w:val="008E19C2"/>
    <w:rsid w:val="008E1E3C"/>
    <w:rsid w:val="008E4CF6"/>
    <w:rsid w:val="008F0F93"/>
    <w:rsid w:val="008F25A5"/>
    <w:rsid w:val="008F316A"/>
    <w:rsid w:val="008F65C4"/>
    <w:rsid w:val="00900459"/>
    <w:rsid w:val="00902757"/>
    <w:rsid w:val="00903123"/>
    <w:rsid w:val="009056EB"/>
    <w:rsid w:val="00907CA8"/>
    <w:rsid w:val="00910CE2"/>
    <w:rsid w:val="00911EF5"/>
    <w:rsid w:val="00912131"/>
    <w:rsid w:val="00912BF1"/>
    <w:rsid w:val="0091322D"/>
    <w:rsid w:val="0091624B"/>
    <w:rsid w:val="00916B2E"/>
    <w:rsid w:val="00917EB5"/>
    <w:rsid w:val="009207F4"/>
    <w:rsid w:val="00921C4F"/>
    <w:rsid w:val="0092389C"/>
    <w:rsid w:val="0092734D"/>
    <w:rsid w:val="00927EDE"/>
    <w:rsid w:val="009312E2"/>
    <w:rsid w:val="00934E30"/>
    <w:rsid w:val="009372E3"/>
    <w:rsid w:val="0094072D"/>
    <w:rsid w:val="00943601"/>
    <w:rsid w:val="009459A6"/>
    <w:rsid w:val="00947D33"/>
    <w:rsid w:val="00947E73"/>
    <w:rsid w:val="00950336"/>
    <w:rsid w:val="0095365C"/>
    <w:rsid w:val="00954161"/>
    <w:rsid w:val="00954726"/>
    <w:rsid w:val="00955B70"/>
    <w:rsid w:val="00956B46"/>
    <w:rsid w:val="00956D16"/>
    <w:rsid w:val="009573F7"/>
    <w:rsid w:val="00957A4D"/>
    <w:rsid w:val="00963A90"/>
    <w:rsid w:val="00964276"/>
    <w:rsid w:val="009651DC"/>
    <w:rsid w:val="00967E80"/>
    <w:rsid w:val="00972039"/>
    <w:rsid w:val="009742E5"/>
    <w:rsid w:val="009760ED"/>
    <w:rsid w:val="0097753D"/>
    <w:rsid w:val="00980CA1"/>
    <w:rsid w:val="00983011"/>
    <w:rsid w:val="00984F58"/>
    <w:rsid w:val="00985A0D"/>
    <w:rsid w:val="009861CD"/>
    <w:rsid w:val="00993C3A"/>
    <w:rsid w:val="0099491B"/>
    <w:rsid w:val="00997EC0"/>
    <w:rsid w:val="009A13FA"/>
    <w:rsid w:val="009A2673"/>
    <w:rsid w:val="009A3090"/>
    <w:rsid w:val="009A6765"/>
    <w:rsid w:val="009A6FEA"/>
    <w:rsid w:val="009A79D3"/>
    <w:rsid w:val="009B06AB"/>
    <w:rsid w:val="009B19B8"/>
    <w:rsid w:val="009B6793"/>
    <w:rsid w:val="009C07BB"/>
    <w:rsid w:val="009C2B86"/>
    <w:rsid w:val="009C68D6"/>
    <w:rsid w:val="009C74A9"/>
    <w:rsid w:val="009D49B3"/>
    <w:rsid w:val="009D4AC8"/>
    <w:rsid w:val="009E0208"/>
    <w:rsid w:val="009E3650"/>
    <w:rsid w:val="009E3E33"/>
    <w:rsid w:val="009E448F"/>
    <w:rsid w:val="009E77D4"/>
    <w:rsid w:val="009F392F"/>
    <w:rsid w:val="009F399E"/>
    <w:rsid w:val="009F66F9"/>
    <w:rsid w:val="009F6BB2"/>
    <w:rsid w:val="009F77F1"/>
    <w:rsid w:val="009F79D0"/>
    <w:rsid w:val="00A005B1"/>
    <w:rsid w:val="00A00D67"/>
    <w:rsid w:val="00A00DD4"/>
    <w:rsid w:val="00A024F6"/>
    <w:rsid w:val="00A0351D"/>
    <w:rsid w:val="00A068C1"/>
    <w:rsid w:val="00A06CBA"/>
    <w:rsid w:val="00A1134F"/>
    <w:rsid w:val="00A11B27"/>
    <w:rsid w:val="00A154C3"/>
    <w:rsid w:val="00A2120B"/>
    <w:rsid w:val="00A23184"/>
    <w:rsid w:val="00A24CDB"/>
    <w:rsid w:val="00A26CFE"/>
    <w:rsid w:val="00A26E29"/>
    <w:rsid w:val="00A2774D"/>
    <w:rsid w:val="00A31BBC"/>
    <w:rsid w:val="00A34E94"/>
    <w:rsid w:val="00A36AB4"/>
    <w:rsid w:val="00A4225D"/>
    <w:rsid w:val="00A44CD2"/>
    <w:rsid w:val="00A459C3"/>
    <w:rsid w:val="00A47538"/>
    <w:rsid w:val="00A50F67"/>
    <w:rsid w:val="00A515C1"/>
    <w:rsid w:val="00A51722"/>
    <w:rsid w:val="00A52254"/>
    <w:rsid w:val="00A579A4"/>
    <w:rsid w:val="00A605C6"/>
    <w:rsid w:val="00A60D4F"/>
    <w:rsid w:val="00A61437"/>
    <w:rsid w:val="00A6341E"/>
    <w:rsid w:val="00A63D2C"/>
    <w:rsid w:val="00A649F7"/>
    <w:rsid w:val="00A67231"/>
    <w:rsid w:val="00A6734C"/>
    <w:rsid w:val="00A67EBD"/>
    <w:rsid w:val="00A71298"/>
    <w:rsid w:val="00A72A62"/>
    <w:rsid w:val="00A765DA"/>
    <w:rsid w:val="00A76E65"/>
    <w:rsid w:val="00A77322"/>
    <w:rsid w:val="00A80CF5"/>
    <w:rsid w:val="00A81B5D"/>
    <w:rsid w:val="00A86807"/>
    <w:rsid w:val="00A86E0D"/>
    <w:rsid w:val="00A975D5"/>
    <w:rsid w:val="00AA1507"/>
    <w:rsid w:val="00AA1C20"/>
    <w:rsid w:val="00AA2360"/>
    <w:rsid w:val="00AA34CE"/>
    <w:rsid w:val="00AA5280"/>
    <w:rsid w:val="00AB014E"/>
    <w:rsid w:val="00AB2250"/>
    <w:rsid w:val="00AB232A"/>
    <w:rsid w:val="00AB2714"/>
    <w:rsid w:val="00AB3DEA"/>
    <w:rsid w:val="00AB41FA"/>
    <w:rsid w:val="00AB6B87"/>
    <w:rsid w:val="00AB6E24"/>
    <w:rsid w:val="00AB7A77"/>
    <w:rsid w:val="00AC0D53"/>
    <w:rsid w:val="00AC2CC9"/>
    <w:rsid w:val="00AC2D9F"/>
    <w:rsid w:val="00AC41D2"/>
    <w:rsid w:val="00AD04D5"/>
    <w:rsid w:val="00AD1C73"/>
    <w:rsid w:val="00AD6D25"/>
    <w:rsid w:val="00AD770B"/>
    <w:rsid w:val="00AE153B"/>
    <w:rsid w:val="00AE2683"/>
    <w:rsid w:val="00AE707C"/>
    <w:rsid w:val="00AF218B"/>
    <w:rsid w:val="00AF39E5"/>
    <w:rsid w:val="00AF621E"/>
    <w:rsid w:val="00AF6D89"/>
    <w:rsid w:val="00B026EB"/>
    <w:rsid w:val="00B03C2B"/>
    <w:rsid w:val="00B10154"/>
    <w:rsid w:val="00B112CF"/>
    <w:rsid w:val="00B11928"/>
    <w:rsid w:val="00B1320A"/>
    <w:rsid w:val="00B13538"/>
    <w:rsid w:val="00B146CE"/>
    <w:rsid w:val="00B16130"/>
    <w:rsid w:val="00B16134"/>
    <w:rsid w:val="00B24CD3"/>
    <w:rsid w:val="00B2501B"/>
    <w:rsid w:val="00B27AC8"/>
    <w:rsid w:val="00B37B9B"/>
    <w:rsid w:val="00B406F9"/>
    <w:rsid w:val="00B40CF3"/>
    <w:rsid w:val="00B40EF7"/>
    <w:rsid w:val="00B41E4D"/>
    <w:rsid w:val="00B42C0B"/>
    <w:rsid w:val="00B4408B"/>
    <w:rsid w:val="00B45655"/>
    <w:rsid w:val="00B46BF4"/>
    <w:rsid w:val="00B5213E"/>
    <w:rsid w:val="00B531FC"/>
    <w:rsid w:val="00B53B27"/>
    <w:rsid w:val="00B55AF1"/>
    <w:rsid w:val="00B57635"/>
    <w:rsid w:val="00B605D9"/>
    <w:rsid w:val="00B6075A"/>
    <w:rsid w:val="00B60827"/>
    <w:rsid w:val="00B63F35"/>
    <w:rsid w:val="00B66C4F"/>
    <w:rsid w:val="00B67FC6"/>
    <w:rsid w:val="00B720A0"/>
    <w:rsid w:val="00B74E65"/>
    <w:rsid w:val="00B76BCD"/>
    <w:rsid w:val="00B80121"/>
    <w:rsid w:val="00B814AC"/>
    <w:rsid w:val="00B83610"/>
    <w:rsid w:val="00B84B7C"/>
    <w:rsid w:val="00B91942"/>
    <w:rsid w:val="00B91F5C"/>
    <w:rsid w:val="00B928D8"/>
    <w:rsid w:val="00B94084"/>
    <w:rsid w:val="00B9655E"/>
    <w:rsid w:val="00B97E08"/>
    <w:rsid w:val="00BA1491"/>
    <w:rsid w:val="00BA178F"/>
    <w:rsid w:val="00BA4868"/>
    <w:rsid w:val="00BA5A5C"/>
    <w:rsid w:val="00BA5C45"/>
    <w:rsid w:val="00BA6E0B"/>
    <w:rsid w:val="00BB1D94"/>
    <w:rsid w:val="00BB5D42"/>
    <w:rsid w:val="00BB6BC5"/>
    <w:rsid w:val="00BC25B7"/>
    <w:rsid w:val="00BC467E"/>
    <w:rsid w:val="00BC52AF"/>
    <w:rsid w:val="00BC676C"/>
    <w:rsid w:val="00BC7858"/>
    <w:rsid w:val="00BD012B"/>
    <w:rsid w:val="00BD113B"/>
    <w:rsid w:val="00BD7189"/>
    <w:rsid w:val="00BE65DD"/>
    <w:rsid w:val="00BE6B45"/>
    <w:rsid w:val="00BF1E6C"/>
    <w:rsid w:val="00BF4274"/>
    <w:rsid w:val="00BF7C0A"/>
    <w:rsid w:val="00BF7C88"/>
    <w:rsid w:val="00C03CE7"/>
    <w:rsid w:val="00C0446F"/>
    <w:rsid w:val="00C07977"/>
    <w:rsid w:val="00C10EFB"/>
    <w:rsid w:val="00C12C6B"/>
    <w:rsid w:val="00C17FC9"/>
    <w:rsid w:val="00C211B5"/>
    <w:rsid w:val="00C2120E"/>
    <w:rsid w:val="00C2642E"/>
    <w:rsid w:val="00C26AE1"/>
    <w:rsid w:val="00C3381A"/>
    <w:rsid w:val="00C34915"/>
    <w:rsid w:val="00C3786B"/>
    <w:rsid w:val="00C37BB4"/>
    <w:rsid w:val="00C44DAF"/>
    <w:rsid w:val="00C4501B"/>
    <w:rsid w:val="00C53144"/>
    <w:rsid w:val="00C531FB"/>
    <w:rsid w:val="00C5327E"/>
    <w:rsid w:val="00C55EE8"/>
    <w:rsid w:val="00C56E0C"/>
    <w:rsid w:val="00C57C28"/>
    <w:rsid w:val="00C57FF7"/>
    <w:rsid w:val="00C61193"/>
    <w:rsid w:val="00C64743"/>
    <w:rsid w:val="00C67E4D"/>
    <w:rsid w:val="00C73175"/>
    <w:rsid w:val="00C77DF7"/>
    <w:rsid w:val="00C8164B"/>
    <w:rsid w:val="00C8215A"/>
    <w:rsid w:val="00C825C9"/>
    <w:rsid w:val="00C8684E"/>
    <w:rsid w:val="00C87242"/>
    <w:rsid w:val="00C9138F"/>
    <w:rsid w:val="00C923BA"/>
    <w:rsid w:val="00C93789"/>
    <w:rsid w:val="00C93D10"/>
    <w:rsid w:val="00C94163"/>
    <w:rsid w:val="00C949FA"/>
    <w:rsid w:val="00C95DC9"/>
    <w:rsid w:val="00C97FB9"/>
    <w:rsid w:val="00CA0D2D"/>
    <w:rsid w:val="00CA384F"/>
    <w:rsid w:val="00CA4A10"/>
    <w:rsid w:val="00CB04FB"/>
    <w:rsid w:val="00CB1ADE"/>
    <w:rsid w:val="00CB7948"/>
    <w:rsid w:val="00CC0603"/>
    <w:rsid w:val="00CC0E86"/>
    <w:rsid w:val="00CC22E3"/>
    <w:rsid w:val="00CC36C9"/>
    <w:rsid w:val="00CD234B"/>
    <w:rsid w:val="00CD263F"/>
    <w:rsid w:val="00CD3724"/>
    <w:rsid w:val="00CD53CC"/>
    <w:rsid w:val="00CE02FD"/>
    <w:rsid w:val="00CE25ED"/>
    <w:rsid w:val="00CE53CC"/>
    <w:rsid w:val="00CE55C6"/>
    <w:rsid w:val="00CE62C7"/>
    <w:rsid w:val="00CF0008"/>
    <w:rsid w:val="00CF0D5A"/>
    <w:rsid w:val="00CF0F20"/>
    <w:rsid w:val="00CF1266"/>
    <w:rsid w:val="00CF3C8A"/>
    <w:rsid w:val="00CF7879"/>
    <w:rsid w:val="00D00A13"/>
    <w:rsid w:val="00D011AD"/>
    <w:rsid w:val="00D02A24"/>
    <w:rsid w:val="00D02B05"/>
    <w:rsid w:val="00D03807"/>
    <w:rsid w:val="00D0416D"/>
    <w:rsid w:val="00D047EB"/>
    <w:rsid w:val="00D10C48"/>
    <w:rsid w:val="00D114BE"/>
    <w:rsid w:val="00D11A08"/>
    <w:rsid w:val="00D1494B"/>
    <w:rsid w:val="00D15469"/>
    <w:rsid w:val="00D17190"/>
    <w:rsid w:val="00D22DB4"/>
    <w:rsid w:val="00D23454"/>
    <w:rsid w:val="00D27FAE"/>
    <w:rsid w:val="00D31580"/>
    <w:rsid w:val="00D315BF"/>
    <w:rsid w:val="00D320CB"/>
    <w:rsid w:val="00D32458"/>
    <w:rsid w:val="00D33A53"/>
    <w:rsid w:val="00D3417C"/>
    <w:rsid w:val="00D37A5E"/>
    <w:rsid w:val="00D42CEE"/>
    <w:rsid w:val="00D43136"/>
    <w:rsid w:val="00D463A9"/>
    <w:rsid w:val="00D47967"/>
    <w:rsid w:val="00D51A6E"/>
    <w:rsid w:val="00D51F05"/>
    <w:rsid w:val="00D52140"/>
    <w:rsid w:val="00D603AC"/>
    <w:rsid w:val="00D61FD6"/>
    <w:rsid w:val="00D644BF"/>
    <w:rsid w:val="00D6608C"/>
    <w:rsid w:val="00D6612E"/>
    <w:rsid w:val="00D67367"/>
    <w:rsid w:val="00D67D80"/>
    <w:rsid w:val="00D7483A"/>
    <w:rsid w:val="00D761ED"/>
    <w:rsid w:val="00D7658D"/>
    <w:rsid w:val="00D76A28"/>
    <w:rsid w:val="00D76E72"/>
    <w:rsid w:val="00D779E1"/>
    <w:rsid w:val="00D85910"/>
    <w:rsid w:val="00D85A45"/>
    <w:rsid w:val="00D863A8"/>
    <w:rsid w:val="00D878D9"/>
    <w:rsid w:val="00D90CC0"/>
    <w:rsid w:val="00D913CC"/>
    <w:rsid w:val="00D915CE"/>
    <w:rsid w:val="00D934BF"/>
    <w:rsid w:val="00D95AD0"/>
    <w:rsid w:val="00D95DB7"/>
    <w:rsid w:val="00D96275"/>
    <w:rsid w:val="00D97032"/>
    <w:rsid w:val="00D97218"/>
    <w:rsid w:val="00DA30DE"/>
    <w:rsid w:val="00DA3F42"/>
    <w:rsid w:val="00DA62AF"/>
    <w:rsid w:val="00DB2925"/>
    <w:rsid w:val="00DB2C9F"/>
    <w:rsid w:val="00DB5C55"/>
    <w:rsid w:val="00DB66A2"/>
    <w:rsid w:val="00DC0C01"/>
    <w:rsid w:val="00DC2108"/>
    <w:rsid w:val="00DC23E6"/>
    <w:rsid w:val="00DC290A"/>
    <w:rsid w:val="00DC2CD8"/>
    <w:rsid w:val="00DC2D61"/>
    <w:rsid w:val="00DC3421"/>
    <w:rsid w:val="00DC650F"/>
    <w:rsid w:val="00DC6839"/>
    <w:rsid w:val="00DD042C"/>
    <w:rsid w:val="00DD0833"/>
    <w:rsid w:val="00DD095A"/>
    <w:rsid w:val="00DD45A4"/>
    <w:rsid w:val="00DD7879"/>
    <w:rsid w:val="00DE01B9"/>
    <w:rsid w:val="00DE1C23"/>
    <w:rsid w:val="00DE33EF"/>
    <w:rsid w:val="00DE4C22"/>
    <w:rsid w:val="00DE7BF6"/>
    <w:rsid w:val="00DF4443"/>
    <w:rsid w:val="00DF72CF"/>
    <w:rsid w:val="00E010B0"/>
    <w:rsid w:val="00E01B94"/>
    <w:rsid w:val="00E04FB1"/>
    <w:rsid w:val="00E04FC7"/>
    <w:rsid w:val="00E05DEE"/>
    <w:rsid w:val="00E065B7"/>
    <w:rsid w:val="00E11F84"/>
    <w:rsid w:val="00E13328"/>
    <w:rsid w:val="00E13CA2"/>
    <w:rsid w:val="00E16C0F"/>
    <w:rsid w:val="00E17DBE"/>
    <w:rsid w:val="00E20D9F"/>
    <w:rsid w:val="00E21A5F"/>
    <w:rsid w:val="00E21D7E"/>
    <w:rsid w:val="00E222C0"/>
    <w:rsid w:val="00E239C5"/>
    <w:rsid w:val="00E2563C"/>
    <w:rsid w:val="00E31F57"/>
    <w:rsid w:val="00E35613"/>
    <w:rsid w:val="00E42C08"/>
    <w:rsid w:val="00E4399F"/>
    <w:rsid w:val="00E43A00"/>
    <w:rsid w:val="00E52473"/>
    <w:rsid w:val="00E528DF"/>
    <w:rsid w:val="00E54D43"/>
    <w:rsid w:val="00E56E82"/>
    <w:rsid w:val="00E64BF0"/>
    <w:rsid w:val="00E65D90"/>
    <w:rsid w:val="00E67E03"/>
    <w:rsid w:val="00E70EE3"/>
    <w:rsid w:val="00E715C0"/>
    <w:rsid w:val="00E72038"/>
    <w:rsid w:val="00E72222"/>
    <w:rsid w:val="00E73CC9"/>
    <w:rsid w:val="00E74AF9"/>
    <w:rsid w:val="00E8080D"/>
    <w:rsid w:val="00E80819"/>
    <w:rsid w:val="00E81720"/>
    <w:rsid w:val="00E82230"/>
    <w:rsid w:val="00E8507D"/>
    <w:rsid w:val="00E86414"/>
    <w:rsid w:val="00E91FDA"/>
    <w:rsid w:val="00E94FBE"/>
    <w:rsid w:val="00E95192"/>
    <w:rsid w:val="00E95EC3"/>
    <w:rsid w:val="00E963D7"/>
    <w:rsid w:val="00E97644"/>
    <w:rsid w:val="00E97966"/>
    <w:rsid w:val="00EA276A"/>
    <w:rsid w:val="00EA405E"/>
    <w:rsid w:val="00EA4BBC"/>
    <w:rsid w:val="00EA5FC5"/>
    <w:rsid w:val="00EB48D9"/>
    <w:rsid w:val="00EB78FB"/>
    <w:rsid w:val="00EB7AB1"/>
    <w:rsid w:val="00EC083D"/>
    <w:rsid w:val="00EC15AB"/>
    <w:rsid w:val="00EC16BE"/>
    <w:rsid w:val="00EC2878"/>
    <w:rsid w:val="00EC2C39"/>
    <w:rsid w:val="00EC5081"/>
    <w:rsid w:val="00EC55FD"/>
    <w:rsid w:val="00ED0476"/>
    <w:rsid w:val="00ED694B"/>
    <w:rsid w:val="00ED750D"/>
    <w:rsid w:val="00EE14B3"/>
    <w:rsid w:val="00EE35F0"/>
    <w:rsid w:val="00EE3722"/>
    <w:rsid w:val="00EE4B80"/>
    <w:rsid w:val="00EF0079"/>
    <w:rsid w:val="00EF15CC"/>
    <w:rsid w:val="00EF44D4"/>
    <w:rsid w:val="00EF4710"/>
    <w:rsid w:val="00F00E87"/>
    <w:rsid w:val="00F01B6C"/>
    <w:rsid w:val="00F02634"/>
    <w:rsid w:val="00F037B2"/>
    <w:rsid w:val="00F124D8"/>
    <w:rsid w:val="00F12E79"/>
    <w:rsid w:val="00F215AE"/>
    <w:rsid w:val="00F25057"/>
    <w:rsid w:val="00F25532"/>
    <w:rsid w:val="00F302C2"/>
    <w:rsid w:val="00F3288A"/>
    <w:rsid w:val="00F32A38"/>
    <w:rsid w:val="00F343F1"/>
    <w:rsid w:val="00F35085"/>
    <w:rsid w:val="00F415EB"/>
    <w:rsid w:val="00F42700"/>
    <w:rsid w:val="00F429D1"/>
    <w:rsid w:val="00F43E21"/>
    <w:rsid w:val="00F443F0"/>
    <w:rsid w:val="00F44705"/>
    <w:rsid w:val="00F4515F"/>
    <w:rsid w:val="00F45219"/>
    <w:rsid w:val="00F52482"/>
    <w:rsid w:val="00F52758"/>
    <w:rsid w:val="00F52D1C"/>
    <w:rsid w:val="00F55F2B"/>
    <w:rsid w:val="00F6123F"/>
    <w:rsid w:val="00F6396C"/>
    <w:rsid w:val="00F72242"/>
    <w:rsid w:val="00F83749"/>
    <w:rsid w:val="00F9004F"/>
    <w:rsid w:val="00F911FC"/>
    <w:rsid w:val="00F91DC0"/>
    <w:rsid w:val="00F91FDC"/>
    <w:rsid w:val="00F94CFD"/>
    <w:rsid w:val="00F960C0"/>
    <w:rsid w:val="00F96964"/>
    <w:rsid w:val="00FA1970"/>
    <w:rsid w:val="00FA24DE"/>
    <w:rsid w:val="00FA3D58"/>
    <w:rsid w:val="00FA715D"/>
    <w:rsid w:val="00FB0C6C"/>
    <w:rsid w:val="00FB2CE5"/>
    <w:rsid w:val="00FB329D"/>
    <w:rsid w:val="00FB3398"/>
    <w:rsid w:val="00FB69A7"/>
    <w:rsid w:val="00FC135F"/>
    <w:rsid w:val="00FC206E"/>
    <w:rsid w:val="00FC2BA7"/>
    <w:rsid w:val="00FC69D6"/>
    <w:rsid w:val="00FD1100"/>
    <w:rsid w:val="00FD1A20"/>
    <w:rsid w:val="00FD1A47"/>
    <w:rsid w:val="00FD4BBA"/>
    <w:rsid w:val="00FE0028"/>
    <w:rsid w:val="00FE0E50"/>
    <w:rsid w:val="00FE1423"/>
    <w:rsid w:val="00FE1742"/>
    <w:rsid w:val="00FE1A45"/>
    <w:rsid w:val="00FE5B35"/>
    <w:rsid w:val="00FF3D3C"/>
    <w:rsid w:val="00FF465E"/>
    <w:rsid w:val="00FF49C0"/>
    <w:rsid w:val="00FF7F49"/>
    <w:rsid w:val="0ADF23DC"/>
    <w:rsid w:val="10FE2C8A"/>
    <w:rsid w:val="11DA8452"/>
    <w:rsid w:val="162F2443"/>
    <w:rsid w:val="165B8BFB"/>
    <w:rsid w:val="1775A3A0"/>
    <w:rsid w:val="1AD379A4"/>
    <w:rsid w:val="1B7E534E"/>
    <w:rsid w:val="1D41FCB0"/>
    <w:rsid w:val="1EEA311C"/>
    <w:rsid w:val="28F5FB24"/>
    <w:rsid w:val="2E678A11"/>
    <w:rsid w:val="34D0AF52"/>
    <w:rsid w:val="36568ED9"/>
    <w:rsid w:val="3C297669"/>
    <w:rsid w:val="3DE793D0"/>
    <w:rsid w:val="3F876ED4"/>
    <w:rsid w:val="444E0847"/>
    <w:rsid w:val="44F631AB"/>
    <w:rsid w:val="482FABB9"/>
    <w:rsid w:val="50115FC5"/>
    <w:rsid w:val="5192B7A7"/>
    <w:rsid w:val="51BD9C6F"/>
    <w:rsid w:val="57F94E0B"/>
    <w:rsid w:val="5E69863A"/>
    <w:rsid w:val="60FB2A30"/>
    <w:rsid w:val="612231A9"/>
    <w:rsid w:val="6633D7BA"/>
    <w:rsid w:val="68E370C6"/>
    <w:rsid w:val="69D727D5"/>
    <w:rsid w:val="6DF1A559"/>
    <w:rsid w:val="7B536F44"/>
    <w:rsid w:val="7D01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colormru v:ext="edit" colors="#bcd8d3"/>
    </o:shapedefaults>
    <o:shapelayout v:ext="edit">
      <o:idmap v:ext="edit" data="1"/>
    </o:shapelayout>
  </w:shapeDefaults>
  <w:decimalSymbol w:val="."/>
  <w:listSeparator w:val=","/>
  <w14:docId w14:val="66C1F921"/>
  <w15:docId w15:val="{D60AA276-A556-4D2F-A97A-7A366FCD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C48"/>
    <w:pPr>
      <w:spacing w:line="260" w:lineRule="atLeast"/>
    </w:pPr>
    <w:rPr>
      <w:rFonts w:ascii="Arial" w:hAnsi="Arial" w:cs="Arial"/>
      <w:sz w:val="22"/>
      <w:lang w:val="en-GB"/>
    </w:rPr>
  </w:style>
  <w:style w:type="paragraph" w:styleId="Heading1">
    <w:name w:val="heading 1"/>
    <w:basedOn w:val="Normal"/>
    <w:next w:val="Normal"/>
    <w:qFormat/>
    <w:rsid w:val="007D04E3"/>
    <w:pPr>
      <w:keepNext/>
      <w:numPr>
        <w:numId w:val="8"/>
      </w:numPr>
      <w:spacing w:line="400" w:lineRule="atLeast"/>
      <w:outlineLvl w:val="0"/>
    </w:pPr>
    <w:rPr>
      <w:sz w:val="36"/>
    </w:rPr>
  </w:style>
  <w:style w:type="paragraph" w:styleId="Heading2">
    <w:name w:val="heading 2"/>
    <w:basedOn w:val="Normal"/>
    <w:next w:val="Normal"/>
    <w:qFormat/>
    <w:rsid w:val="00C57C28"/>
    <w:pPr>
      <w:keepNext/>
      <w:spacing w:line="320" w:lineRule="atLeast"/>
      <w:outlineLvl w:val="1"/>
    </w:pPr>
    <w:rPr>
      <w:b/>
      <w:sz w:val="28"/>
    </w:rPr>
  </w:style>
  <w:style w:type="paragraph" w:styleId="Heading3">
    <w:name w:val="heading 3"/>
    <w:basedOn w:val="Normal"/>
    <w:next w:val="Normal"/>
    <w:qFormat/>
    <w:rsid w:val="00C57C28"/>
    <w:pPr>
      <w:keepNext/>
      <w:spacing w:line="320" w:lineRule="atLeast"/>
      <w:outlineLvl w:val="2"/>
    </w:pPr>
    <w:rPr>
      <w:b/>
      <w:i/>
      <w:sz w:val="28"/>
    </w:rPr>
  </w:style>
  <w:style w:type="paragraph" w:styleId="Heading4">
    <w:name w:val="heading 4"/>
    <w:basedOn w:val="Normal"/>
    <w:next w:val="Normal"/>
    <w:qFormat/>
    <w:rsid w:val="007D04E3"/>
    <w:pPr>
      <w:keepNext/>
      <w:numPr>
        <w:ilvl w:val="3"/>
        <w:numId w:val="8"/>
      </w:numPr>
      <w:spacing w:line="320" w:lineRule="atLeast"/>
      <w:outlineLvl w:val="3"/>
    </w:pPr>
    <w:rPr>
      <w:i/>
      <w:sz w:val="28"/>
    </w:rPr>
  </w:style>
  <w:style w:type="paragraph" w:styleId="Heading5">
    <w:name w:val="heading 5"/>
    <w:basedOn w:val="Normal"/>
    <w:next w:val="Normal"/>
    <w:qFormat/>
    <w:rsid w:val="007D04E3"/>
    <w:pPr>
      <w:keepNext/>
      <w:numPr>
        <w:ilvl w:val="4"/>
        <w:numId w:val="8"/>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pPr>
      <w:spacing w:line="200" w:lineRule="atLeast"/>
    </w:pPr>
    <w:rPr>
      <w:rFonts w:ascii="Arial" w:hAnsi="Arial" w:cs="Arial"/>
      <w:sz w:val="16"/>
      <w:lang w:val="en-GB"/>
    </w:rPr>
  </w:style>
  <w:style w:type="paragraph" w:customStyle="1" w:styleId="Legalcopy">
    <w:name w:val="Legal copy"/>
    <w:basedOn w:val="Base"/>
    <w:rsid w:val="007D6566"/>
    <w:pPr>
      <w:framePr w:hSpace="187" w:vSpace="187" w:wrap="around" w:hAnchor="text" w:yAlign="bottom"/>
      <w:spacing w:before="40" w:line="140" w:lineRule="atLeast"/>
    </w:pPr>
    <w:rPr>
      <w:sz w:val="12"/>
    </w:rPr>
  </w:style>
  <w:style w:type="character" w:styleId="PageNumber">
    <w:name w:val="page number"/>
    <w:basedOn w:val="DefaultParagraphFont"/>
    <w:rsid w:val="00C73175"/>
    <w:rPr>
      <w:rFonts w:ascii="Arial" w:hAnsi="Arial" w:cs="Arial"/>
      <w:b w:val="0"/>
      <w:i w:val="0"/>
      <w:caps w:val="0"/>
      <w:smallCaps w:val="0"/>
      <w:vanish w:val="0"/>
      <w:sz w:val="20"/>
      <w:u w:val="none"/>
    </w:rPr>
  </w:style>
  <w:style w:type="paragraph" w:customStyle="1" w:styleId="Filestamp">
    <w:name w:val="Filestamp"/>
    <w:basedOn w:val="Base"/>
    <w:rsid w:val="00825EA2"/>
    <w:pPr>
      <w:spacing w:line="120" w:lineRule="atLeast"/>
    </w:pPr>
    <w:rPr>
      <w:noProof/>
      <w:sz w:val="12"/>
    </w:rPr>
  </w:style>
  <w:style w:type="paragraph" w:styleId="FootnoteText">
    <w:name w:val="footnote text"/>
    <w:basedOn w:val="Normal"/>
    <w:semiHidden/>
    <w:pPr>
      <w:spacing w:after="120"/>
    </w:pPr>
    <w:rPr>
      <w:sz w:val="18"/>
    </w:rPr>
  </w:style>
  <w:style w:type="paragraph" w:customStyle="1" w:styleId="LetterDate">
    <w:name w:val="Letter Date"/>
    <w:basedOn w:val="Base"/>
    <w:next w:val="Normal"/>
    <w:rsid w:val="00967E80"/>
    <w:pPr>
      <w:spacing w:after="680" w:line="360" w:lineRule="atLeast"/>
    </w:pPr>
    <w:rPr>
      <w:caps/>
      <w:sz w:val="28"/>
    </w:rPr>
  </w:style>
  <w:style w:type="paragraph" w:customStyle="1" w:styleId="TableLogoText">
    <w:name w:val="Table Logo Text"/>
    <w:basedOn w:val="Base"/>
    <w:pPr>
      <w:spacing w:line="240" w:lineRule="auto"/>
    </w:pPr>
    <w:rPr>
      <w:sz w:val="24"/>
    </w:rPr>
  </w:style>
  <w:style w:type="paragraph" w:customStyle="1" w:styleId="ReportTitle">
    <w:name w:val="Report Title"/>
    <w:basedOn w:val="Base"/>
    <w:next w:val="Normal"/>
    <w:rsid w:val="00685334"/>
    <w:pPr>
      <w:spacing w:before="300" w:line="440" w:lineRule="atLeast"/>
    </w:pPr>
    <w:rPr>
      <w:b/>
      <w:caps/>
      <w:sz w:val="44"/>
    </w:rPr>
  </w:style>
  <w:style w:type="paragraph" w:customStyle="1" w:styleId="ClientName">
    <w:name w:val="Client Name"/>
    <w:basedOn w:val="Base"/>
    <w:rsid w:val="00685334"/>
    <w:pPr>
      <w:spacing w:line="440" w:lineRule="atLeast"/>
    </w:pPr>
    <w:rPr>
      <w:caps/>
      <w:sz w:val="44"/>
    </w:rPr>
  </w:style>
  <w:style w:type="paragraph" w:customStyle="1" w:styleId="ReportCrossRef">
    <w:name w:val="Report Cross Ref"/>
    <w:basedOn w:val="Base"/>
    <w:rsid w:val="00A06CBA"/>
    <w:rPr>
      <w:b/>
      <w:caps/>
    </w:rPr>
  </w:style>
  <w:style w:type="paragraph" w:customStyle="1" w:styleId="ClientNameCrossRef">
    <w:name w:val="Client Name Cross Ref"/>
    <w:basedOn w:val="Base"/>
    <w:rsid w:val="000C6910"/>
    <w:rPr>
      <w:caps/>
    </w:rPr>
  </w:style>
  <w:style w:type="paragraph" w:styleId="TOC1">
    <w:name w:val="toc 1"/>
    <w:basedOn w:val="Normal"/>
    <w:next w:val="Normal"/>
    <w:uiPriority w:val="39"/>
    <w:rsid w:val="00EC15AB"/>
    <w:pPr>
      <w:numPr>
        <w:numId w:val="1"/>
      </w:numPr>
      <w:tabs>
        <w:tab w:val="left" w:pos="432"/>
        <w:tab w:val="right" w:leader="dot" w:pos="8640"/>
      </w:tabs>
      <w:spacing w:before="300" w:line="300" w:lineRule="exact"/>
    </w:pPr>
    <w:rPr>
      <w:noProof/>
    </w:rPr>
  </w:style>
  <w:style w:type="paragraph" w:styleId="TOC2">
    <w:name w:val="toc 2"/>
    <w:basedOn w:val="Normal"/>
    <w:next w:val="Normal"/>
    <w:uiPriority w:val="39"/>
    <w:rsid w:val="007F57BC"/>
    <w:pPr>
      <w:numPr>
        <w:numId w:val="2"/>
      </w:numPr>
      <w:tabs>
        <w:tab w:val="left" w:pos="720"/>
        <w:tab w:val="right" w:leader="dot" w:pos="8640"/>
      </w:tabs>
      <w:spacing w:line="300" w:lineRule="exact"/>
    </w:pPr>
    <w:rPr>
      <w:noProof/>
    </w:rPr>
  </w:style>
  <w:style w:type="paragraph" w:customStyle="1" w:styleId="SectionIntro">
    <w:name w:val="Section Intro"/>
    <w:basedOn w:val="Normal"/>
    <w:pPr>
      <w:spacing w:line="240" w:lineRule="auto"/>
    </w:pPr>
    <w:rPr>
      <w:sz w:val="28"/>
    </w:rPr>
  </w:style>
  <w:style w:type="paragraph" w:customStyle="1" w:styleId="AppendixStart">
    <w:name w:val="Appendix Start"/>
    <w:basedOn w:val="Normal"/>
    <w:next w:val="AppendixHeading1"/>
    <w:rsid w:val="00751992"/>
    <w:pPr>
      <w:keepNext/>
      <w:pageBreakBefore/>
      <w:numPr>
        <w:numId w:val="3"/>
      </w:numPr>
      <w:pBdr>
        <w:bottom w:val="single" w:sz="12" w:space="0" w:color="auto"/>
      </w:pBdr>
      <w:spacing w:after="360" w:line="240" w:lineRule="auto"/>
    </w:pPr>
    <w:rPr>
      <w:caps/>
      <w:sz w:val="48"/>
    </w:rPr>
  </w:style>
  <w:style w:type="paragraph" w:styleId="NoteHeading">
    <w:name w:val="Note Heading"/>
    <w:basedOn w:val="Normal"/>
    <w:next w:val="NoteText"/>
    <w:rsid w:val="0085297B"/>
    <w:pPr>
      <w:spacing w:before="200" w:line="200" w:lineRule="atLeast"/>
    </w:pPr>
    <w:rPr>
      <w:caps/>
      <w:sz w:val="18"/>
    </w:rPr>
  </w:style>
  <w:style w:type="paragraph" w:customStyle="1" w:styleId="NoteText">
    <w:name w:val="Note Text"/>
    <w:basedOn w:val="Normal"/>
    <w:pPr>
      <w:spacing w:line="200" w:lineRule="atLeast"/>
    </w:pPr>
    <w:rPr>
      <w:sz w:val="18"/>
    </w:rPr>
  </w:style>
  <w:style w:type="character" w:styleId="FootnoteReference">
    <w:name w:val="footnote reference"/>
    <w:basedOn w:val="DefaultParagraphFont"/>
    <w:semiHidden/>
    <w:rPr>
      <w:vertAlign w:val="superscript"/>
    </w:rPr>
  </w:style>
  <w:style w:type="paragraph" w:customStyle="1" w:styleId="SectionStart">
    <w:name w:val="Section Start"/>
    <w:basedOn w:val="Normal"/>
    <w:next w:val="Heading1"/>
    <w:rsid w:val="00751992"/>
    <w:pPr>
      <w:keepNext/>
      <w:pageBreakBefore/>
      <w:numPr>
        <w:numId w:val="11"/>
      </w:numPr>
      <w:pBdr>
        <w:bottom w:val="single" w:sz="12" w:space="1" w:color="auto"/>
      </w:pBdr>
      <w:spacing w:after="380" w:line="240" w:lineRule="auto"/>
    </w:pPr>
    <w:rPr>
      <w:sz w:val="72"/>
    </w:rPr>
  </w:style>
  <w:style w:type="paragraph" w:customStyle="1" w:styleId="AddressBlock">
    <w:name w:val="Address Block"/>
    <w:basedOn w:val="Base"/>
    <w:rsid w:val="00482AD1"/>
    <w:pPr>
      <w:spacing w:line="180" w:lineRule="atLeast"/>
    </w:pPr>
  </w:style>
  <w:style w:type="paragraph" w:styleId="TOCHeading">
    <w:name w:val="TOC Heading"/>
    <w:basedOn w:val="Base"/>
    <w:qFormat/>
    <w:rsid w:val="0072270C"/>
    <w:pPr>
      <w:spacing w:line="360" w:lineRule="atLeast"/>
    </w:pPr>
    <w:rPr>
      <w:caps/>
      <w:sz w:val="36"/>
    </w:rPr>
  </w:style>
  <w:style w:type="paragraph" w:styleId="TOC3">
    <w:name w:val="toc 3"/>
    <w:basedOn w:val="Normal"/>
    <w:next w:val="Normal"/>
    <w:rsid w:val="007F57BC"/>
    <w:pPr>
      <w:numPr>
        <w:numId w:val="5"/>
      </w:numPr>
      <w:tabs>
        <w:tab w:val="left" w:pos="864"/>
        <w:tab w:val="left" w:pos="1170"/>
        <w:tab w:val="right" w:leader="dot" w:pos="8640"/>
      </w:tabs>
      <w:spacing w:line="300" w:lineRule="exac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ppendixHeading1">
    <w:name w:val="Appendix Heading 1"/>
    <w:basedOn w:val="Normal"/>
    <w:next w:val="Normal"/>
    <w:rsid w:val="00751992"/>
    <w:pPr>
      <w:keepNext/>
      <w:spacing w:line="400" w:lineRule="atLeast"/>
      <w:outlineLvl w:val="0"/>
    </w:pPr>
    <w:rPr>
      <w:sz w:val="36"/>
    </w:rPr>
  </w:style>
  <w:style w:type="paragraph" w:styleId="TOC9">
    <w:name w:val="toc 9"/>
    <w:basedOn w:val="Normal"/>
    <w:next w:val="Normal"/>
    <w:rsid w:val="0020369F"/>
    <w:pPr>
      <w:numPr>
        <w:numId w:val="4"/>
      </w:numPr>
      <w:tabs>
        <w:tab w:val="left" w:pos="1361"/>
        <w:tab w:val="right" w:leader="dot" w:pos="8641"/>
      </w:tabs>
      <w:spacing w:before="240"/>
    </w:pPr>
    <w:rPr>
      <w:noProof/>
    </w:rPr>
  </w:style>
  <w:style w:type="paragraph" w:styleId="TOC4">
    <w:name w:val="toc 4"/>
    <w:basedOn w:val="Normal"/>
    <w:next w:val="Normal"/>
    <w:rsid w:val="007F57BC"/>
    <w:pPr>
      <w:numPr>
        <w:numId w:val="6"/>
      </w:numPr>
      <w:tabs>
        <w:tab w:val="right" w:leader="dot" w:pos="8640"/>
      </w:tabs>
      <w:spacing w:line="300" w:lineRule="exact"/>
    </w:pPr>
  </w:style>
  <w:style w:type="paragraph" w:customStyle="1" w:styleId="AppendixHeading2">
    <w:name w:val="Appendix Heading 2"/>
    <w:basedOn w:val="Normal"/>
    <w:next w:val="Normal"/>
    <w:rsid w:val="007D04E3"/>
    <w:pPr>
      <w:keepNext/>
      <w:numPr>
        <w:ilvl w:val="1"/>
        <w:numId w:val="8"/>
      </w:numPr>
      <w:spacing w:line="320" w:lineRule="atLeast"/>
      <w:outlineLvl w:val="1"/>
    </w:pPr>
    <w:rPr>
      <w:b/>
      <w:sz w:val="28"/>
    </w:rPr>
  </w:style>
  <w:style w:type="paragraph" w:customStyle="1" w:styleId="AppendixHeading3">
    <w:name w:val="Appendix Heading 3"/>
    <w:basedOn w:val="Normal"/>
    <w:next w:val="Normal"/>
    <w:rsid w:val="007D04E3"/>
    <w:pPr>
      <w:keepNext/>
      <w:numPr>
        <w:ilvl w:val="2"/>
        <w:numId w:val="8"/>
      </w:numPr>
      <w:spacing w:line="320" w:lineRule="atLeast"/>
      <w:outlineLvl w:val="2"/>
    </w:pPr>
    <w:rPr>
      <w:b/>
      <w:i/>
      <w:sz w:val="28"/>
    </w:rPr>
  </w:style>
  <w:style w:type="table" w:styleId="TableGrid">
    <w:name w:val="Table Grid"/>
    <w:basedOn w:val="TableNormal"/>
    <w:rsid w:val="00441147"/>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link w:val="LogoChar"/>
    <w:rsid w:val="009B6793"/>
    <w:pPr>
      <w:spacing w:line="560" w:lineRule="exact"/>
      <w:jc w:val="center"/>
    </w:pPr>
    <w:rPr>
      <w:sz w:val="16"/>
      <w:szCs w:val="16"/>
    </w:rPr>
  </w:style>
  <w:style w:type="paragraph" w:customStyle="1" w:styleId="CompanyName">
    <w:name w:val="Company Name"/>
    <w:basedOn w:val="ClientNameCrossRef"/>
    <w:rsid w:val="000C6910"/>
    <w:rPr>
      <w:caps w:val="0"/>
    </w:rPr>
  </w:style>
  <w:style w:type="paragraph" w:customStyle="1" w:styleId="BaseBold">
    <w:name w:val="Base Bold"/>
    <w:next w:val="Base"/>
    <w:link w:val="BaseBoldChar"/>
    <w:rsid w:val="007D04E3"/>
    <w:pPr>
      <w:spacing w:line="200" w:lineRule="atLeast"/>
    </w:pPr>
    <w:rPr>
      <w:rFonts w:ascii="Arial" w:hAnsi="Arial" w:cs="Arial"/>
      <w:b/>
      <w:sz w:val="16"/>
      <w:szCs w:val="16"/>
      <w:lang w:val="en-GB"/>
    </w:rPr>
  </w:style>
  <w:style w:type="character" w:customStyle="1" w:styleId="LogoChar">
    <w:name w:val="Logo Char"/>
    <w:basedOn w:val="DefaultParagraphFont"/>
    <w:link w:val="Logo"/>
    <w:rsid w:val="007D04E3"/>
    <w:rPr>
      <w:rFonts w:ascii="Arial" w:hAnsi="Arial" w:cs="Arial"/>
      <w:sz w:val="16"/>
      <w:szCs w:val="16"/>
      <w:lang w:val="en-GB"/>
    </w:rPr>
  </w:style>
  <w:style w:type="character" w:customStyle="1" w:styleId="BaseBoldChar">
    <w:name w:val="Base Bold Char"/>
    <w:basedOn w:val="LogoChar"/>
    <w:link w:val="BaseBold"/>
    <w:rsid w:val="007D04E3"/>
    <w:rPr>
      <w:rFonts w:ascii="Arial" w:hAnsi="Arial" w:cs="Arial"/>
      <w:b/>
      <w:sz w:val="16"/>
      <w:szCs w:val="16"/>
      <w:lang w:val="en-GB"/>
    </w:rPr>
  </w:style>
  <w:style w:type="paragraph" w:customStyle="1" w:styleId="LogoHide">
    <w:name w:val="Logo Hide"/>
    <w:basedOn w:val="Base"/>
    <w:next w:val="Base"/>
    <w:link w:val="LogoHideChar"/>
    <w:rsid w:val="007D04E3"/>
    <w:pPr>
      <w:spacing w:line="20" w:lineRule="exact"/>
      <w:jc w:val="right"/>
    </w:pPr>
    <w:rPr>
      <w:noProof/>
      <w:sz w:val="2"/>
      <w:szCs w:val="16"/>
    </w:rPr>
  </w:style>
  <w:style w:type="character" w:customStyle="1" w:styleId="LogoHideChar">
    <w:name w:val="Logo Hide Char"/>
    <w:basedOn w:val="LogoChar"/>
    <w:link w:val="LogoHide"/>
    <w:rsid w:val="007D04E3"/>
    <w:rPr>
      <w:rFonts w:ascii="Arial" w:hAnsi="Arial" w:cs="Arial"/>
      <w:noProof/>
      <w:sz w:val="2"/>
      <w:szCs w:val="16"/>
      <w:lang w:val="en-GB"/>
    </w:rPr>
  </w:style>
  <w:style w:type="paragraph" w:customStyle="1" w:styleId="LogoHide2">
    <w:name w:val="Logo Hide 2"/>
    <w:basedOn w:val="Base"/>
    <w:next w:val="Base"/>
    <w:link w:val="LogoHide2Char"/>
    <w:rsid w:val="007D04E3"/>
    <w:pPr>
      <w:jc w:val="right"/>
    </w:pPr>
    <w:rPr>
      <w:noProof/>
      <w:szCs w:val="16"/>
    </w:rPr>
  </w:style>
  <w:style w:type="character" w:customStyle="1" w:styleId="LogoHide2Char">
    <w:name w:val="Logo Hide 2 Char"/>
    <w:basedOn w:val="LogoChar"/>
    <w:link w:val="LogoHide2"/>
    <w:rsid w:val="007D04E3"/>
    <w:rPr>
      <w:rFonts w:ascii="Arial" w:hAnsi="Arial" w:cs="Arial"/>
      <w:noProof/>
      <w:sz w:val="16"/>
      <w:szCs w:val="16"/>
      <w:lang w:val="en-GB"/>
    </w:rPr>
  </w:style>
  <w:style w:type="character" w:customStyle="1" w:styleId="TextHide">
    <w:name w:val="Text Hide"/>
    <w:basedOn w:val="DefaultParagraphFont"/>
    <w:rsid w:val="007D04E3"/>
  </w:style>
  <w:style w:type="paragraph" w:styleId="ListBullet">
    <w:name w:val="List Bullet"/>
    <w:basedOn w:val="Normal"/>
    <w:rsid w:val="007D04E3"/>
    <w:pPr>
      <w:numPr>
        <w:ilvl w:val="4"/>
        <w:numId w:val="7"/>
      </w:numPr>
      <w:contextualSpacing/>
      <w:outlineLvl w:val="4"/>
    </w:pPr>
  </w:style>
  <w:style w:type="paragraph" w:styleId="ListBullet2">
    <w:name w:val="List Bullet 2"/>
    <w:basedOn w:val="Normal"/>
    <w:rsid w:val="007D04E3"/>
    <w:pPr>
      <w:numPr>
        <w:ilvl w:val="5"/>
        <w:numId w:val="7"/>
      </w:numPr>
      <w:contextualSpacing/>
      <w:outlineLvl w:val="5"/>
    </w:pPr>
  </w:style>
  <w:style w:type="paragraph" w:styleId="ListBullet3">
    <w:name w:val="List Bullet 3"/>
    <w:basedOn w:val="Normal"/>
    <w:rsid w:val="007D04E3"/>
    <w:pPr>
      <w:numPr>
        <w:ilvl w:val="6"/>
        <w:numId w:val="7"/>
      </w:numPr>
      <w:contextualSpacing/>
      <w:outlineLvl w:val="6"/>
    </w:pPr>
  </w:style>
  <w:style w:type="paragraph" w:styleId="ListBullet4">
    <w:name w:val="List Bullet 4"/>
    <w:basedOn w:val="Normal"/>
    <w:rsid w:val="007D04E3"/>
    <w:pPr>
      <w:numPr>
        <w:ilvl w:val="7"/>
        <w:numId w:val="7"/>
      </w:numPr>
      <w:contextualSpacing/>
      <w:outlineLvl w:val="7"/>
    </w:pPr>
  </w:style>
  <w:style w:type="paragraph" w:customStyle="1" w:styleId="TableBullet1">
    <w:name w:val="Table Bullet 1"/>
    <w:basedOn w:val="Normal"/>
    <w:link w:val="TableBullet1Char"/>
    <w:rsid w:val="007D04E3"/>
    <w:pPr>
      <w:numPr>
        <w:ilvl w:val="4"/>
        <w:numId w:val="9"/>
      </w:numPr>
      <w:spacing w:before="40" w:after="40" w:line="240" w:lineRule="auto"/>
      <w:outlineLvl w:val="4"/>
    </w:pPr>
    <w:rPr>
      <w:sz w:val="16"/>
      <w:szCs w:val="16"/>
    </w:rPr>
  </w:style>
  <w:style w:type="character" w:customStyle="1" w:styleId="TableBullet1Char">
    <w:name w:val="Table Bullet 1 Char"/>
    <w:basedOn w:val="LogoChar"/>
    <w:link w:val="TableBullet1"/>
    <w:rsid w:val="007D04E3"/>
    <w:rPr>
      <w:rFonts w:ascii="Arial" w:hAnsi="Arial" w:cs="Arial"/>
      <w:sz w:val="16"/>
      <w:szCs w:val="16"/>
      <w:lang w:val="en-GB"/>
    </w:rPr>
  </w:style>
  <w:style w:type="paragraph" w:customStyle="1" w:styleId="TableBullet2">
    <w:name w:val="Table Bullet 2"/>
    <w:basedOn w:val="Normal"/>
    <w:link w:val="TableBullet2Char"/>
    <w:rsid w:val="007D04E3"/>
    <w:pPr>
      <w:numPr>
        <w:ilvl w:val="5"/>
        <w:numId w:val="9"/>
      </w:numPr>
      <w:spacing w:before="40" w:after="40" w:line="240" w:lineRule="auto"/>
      <w:outlineLvl w:val="5"/>
    </w:pPr>
    <w:rPr>
      <w:sz w:val="16"/>
      <w:szCs w:val="16"/>
    </w:rPr>
  </w:style>
  <w:style w:type="character" w:customStyle="1" w:styleId="TableBullet2Char">
    <w:name w:val="Table Bullet 2 Char"/>
    <w:basedOn w:val="LogoChar"/>
    <w:link w:val="TableBullet2"/>
    <w:rsid w:val="007D04E3"/>
    <w:rPr>
      <w:rFonts w:ascii="Arial" w:hAnsi="Arial" w:cs="Arial"/>
      <w:sz w:val="16"/>
      <w:szCs w:val="16"/>
      <w:lang w:val="en-GB"/>
    </w:rPr>
  </w:style>
  <w:style w:type="paragraph" w:customStyle="1" w:styleId="TableBullet3">
    <w:name w:val="Table Bullet 3"/>
    <w:basedOn w:val="Normal"/>
    <w:link w:val="TableBullet3Char"/>
    <w:rsid w:val="007D04E3"/>
    <w:pPr>
      <w:numPr>
        <w:ilvl w:val="6"/>
        <w:numId w:val="9"/>
      </w:numPr>
      <w:spacing w:before="40" w:after="40" w:line="240" w:lineRule="auto"/>
      <w:outlineLvl w:val="6"/>
    </w:pPr>
    <w:rPr>
      <w:sz w:val="16"/>
      <w:szCs w:val="16"/>
    </w:rPr>
  </w:style>
  <w:style w:type="character" w:customStyle="1" w:styleId="TableBullet3Char">
    <w:name w:val="Table Bullet 3 Char"/>
    <w:basedOn w:val="LogoChar"/>
    <w:link w:val="TableBullet3"/>
    <w:rsid w:val="007D04E3"/>
    <w:rPr>
      <w:rFonts w:ascii="Arial" w:hAnsi="Arial" w:cs="Arial"/>
      <w:sz w:val="16"/>
      <w:szCs w:val="16"/>
      <w:lang w:val="en-GB"/>
    </w:rPr>
  </w:style>
  <w:style w:type="paragraph" w:customStyle="1" w:styleId="TableBullet4">
    <w:name w:val="Table Bullet 4"/>
    <w:basedOn w:val="Normal"/>
    <w:link w:val="TableBullet4Char"/>
    <w:rsid w:val="007D04E3"/>
    <w:pPr>
      <w:numPr>
        <w:ilvl w:val="7"/>
        <w:numId w:val="9"/>
      </w:numPr>
      <w:spacing w:before="40" w:after="40" w:line="240" w:lineRule="auto"/>
      <w:outlineLvl w:val="7"/>
    </w:pPr>
    <w:rPr>
      <w:sz w:val="16"/>
      <w:szCs w:val="16"/>
    </w:rPr>
  </w:style>
  <w:style w:type="character" w:customStyle="1" w:styleId="TableBullet4Char">
    <w:name w:val="Table Bullet 4 Char"/>
    <w:basedOn w:val="LogoChar"/>
    <w:link w:val="TableBullet4"/>
    <w:rsid w:val="007D04E3"/>
    <w:rPr>
      <w:rFonts w:ascii="Arial" w:hAnsi="Arial" w:cs="Arial"/>
      <w:sz w:val="16"/>
      <w:szCs w:val="16"/>
      <w:lang w:val="en-GB"/>
    </w:rPr>
  </w:style>
  <w:style w:type="paragraph" w:styleId="ListNumber">
    <w:name w:val="List Number"/>
    <w:basedOn w:val="Normal"/>
    <w:rsid w:val="007D04E3"/>
    <w:pPr>
      <w:numPr>
        <w:ilvl w:val="5"/>
        <w:numId w:val="10"/>
      </w:numPr>
      <w:contextualSpacing/>
      <w:outlineLvl w:val="5"/>
    </w:pPr>
  </w:style>
  <w:style w:type="paragraph" w:styleId="ListNumber2">
    <w:name w:val="List Number 2"/>
    <w:basedOn w:val="Normal"/>
    <w:rsid w:val="007D04E3"/>
    <w:pPr>
      <w:numPr>
        <w:ilvl w:val="6"/>
        <w:numId w:val="10"/>
      </w:numPr>
      <w:contextualSpacing/>
      <w:outlineLvl w:val="6"/>
    </w:pPr>
  </w:style>
  <w:style w:type="paragraph" w:styleId="ListNumber3">
    <w:name w:val="List Number 3"/>
    <w:basedOn w:val="Normal"/>
    <w:rsid w:val="007D04E3"/>
    <w:pPr>
      <w:numPr>
        <w:ilvl w:val="7"/>
        <w:numId w:val="10"/>
      </w:numPr>
      <w:contextualSpacing/>
      <w:outlineLvl w:val="7"/>
    </w:pPr>
  </w:style>
  <w:style w:type="paragraph" w:styleId="ListNumber4">
    <w:name w:val="List Number 4"/>
    <w:basedOn w:val="Normal"/>
    <w:rsid w:val="007D04E3"/>
    <w:pPr>
      <w:numPr>
        <w:ilvl w:val="8"/>
        <w:numId w:val="10"/>
      </w:numPr>
      <w:contextualSpacing/>
      <w:outlineLvl w:val="8"/>
    </w:pPr>
  </w:style>
  <w:style w:type="paragraph" w:customStyle="1" w:styleId="NormalIndent1">
    <w:name w:val="Normal Indent 1"/>
    <w:basedOn w:val="Normal"/>
    <w:link w:val="NormalIndent1Char"/>
    <w:rsid w:val="007D04E3"/>
    <w:pPr>
      <w:ind w:left="360"/>
    </w:pPr>
    <w:rPr>
      <w:szCs w:val="16"/>
    </w:rPr>
  </w:style>
  <w:style w:type="character" w:customStyle="1" w:styleId="NormalIndent1Char">
    <w:name w:val="Normal Indent 1 Char"/>
    <w:basedOn w:val="LogoChar"/>
    <w:link w:val="NormalIndent1"/>
    <w:rsid w:val="007D04E3"/>
    <w:rPr>
      <w:rFonts w:ascii="Arial" w:hAnsi="Arial" w:cs="Arial"/>
      <w:sz w:val="22"/>
      <w:szCs w:val="16"/>
      <w:lang w:val="en-GB"/>
    </w:rPr>
  </w:style>
  <w:style w:type="paragraph" w:customStyle="1" w:styleId="NormalIndent2">
    <w:name w:val="Normal Indent 2"/>
    <w:basedOn w:val="Normal"/>
    <w:link w:val="NormalIndent2Char"/>
    <w:rsid w:val="007D04E3"/>
    <w:pPr>
      <w:ind w:left="720"/>
    </w:pPr>
    <w:rPr>
      <w:szCs w:val="16"/>
    </w:rPr>
  </w:style>
  <w:style w:type="character" w:customStyle="1" w:styleId="NormalIndent2Char">
    <w:name w:val="Normal Indent 2 Char"/>
    <w:basedOn w:val="LogoChar"/>
    <w:link w:val="NormalIndent2"/>
    <w:rsid w:val="007D04E3"/>
    <w:rPr>
      <w:rFonts w:ascii="Arial" w:hAnsi="Arial" w:cs="Arial"/>
      <w:sz w:val="22"/>
      <w:szCs w:val="16"/>
      <w:lang w:val="en-GB"/>
    </w:rPr>
  </w:style>
  <w:style w:type="paragraph" w:customStyle="1" w:styleId="NormalIndent3">
    <w:name w:val="Normal Indent 3"/>
    <w:basedOn w:val="Normal"/>
    <w:link w:val="NormalIndent3Char"/>
    <w:rsid w:val="007D04E3"/>
    <w:pPr>
      <w:ind w:left="1080"/>
    </w:pPr>
    <w:rPr>
      <w:szCs w:val="16"/>
    </w:rPr>
  </w:style>
  <w:style w:type="character" w:customStyle="1" w:styleId="NormalIndent3Char">
    <w:name w:val="Normal Indent 3 Char"/>
    <w:basedOn w:val="LogoChar"/>
    <w:link w:val="NormalIndent3"/>
    <w:rsid w:val="007D04E3"/>
    <w:rPr>
      <w:rFonts w:ascii="Arial" w:hAnsi="Arial" w:cs="Arial"/>
      <w:sz w:val="22"/>
      <w:szCs w:val="16"/>
      <w:lang w:val="en-GB"/>
    </w:rPr>
  </w:style>
  <w:style w:type="paragraph" w:customStyle="1" w:styleId="NormalIndent4">
    <w:name w:val="Normal Indent 4"/>
    <w:basedOn w:val="Normal"/>
    <w:link w:val="NormalIndent4Char"/>
    <w:rsid w:val="007D04E3"/>
    <w:pPr>
      <w:ind w:left="1440"/>
    </w:pPr>
    <w:rPr>
      <w:szCs w:val="16"/>
    </w:rPr>
  </w:style>
  <w:style w:type="character" w:customStyle="1" w:styleId="NormalIndent4Char">
    <w:name w:val="Normal Indent 4 Char"/>
    <w:basedOn w:val="LogoChar"/>
    <w:link w:val="NormalIndent4"/>
    <w:rsid w:val="007D04E3"/>
    <w:rPr>
      <w:rFonts w:ascii="Arial" w:hAnsi="Arial" w:cs="Arial"/>
      <w:sz w:val="22"/>
      <w:szCs w:val="16"/>
      <w:lang w:val="en-GB"/>
    </w:rPr>
  </w:style>
  <w:style w:type="paragraph" w:customStyle="1" w:styleId="TableHeadingText">
    <w:name w:val="Table Heading Text"/>
    <w:basedOn w:val="Normal"/>
    <w:link w:val="TableHeadingTextChar"/>
    <w:rsid w:val="007D04E3"/>
    <w:pPr>
      <w:keepNext/>
      <w:spacing w:before="40" w:after="40" w:line="240" w:lineRule="auto"/>
    </w:pPr>
    <w:rPr>
      <w:b/>
      <w:sz w:val="18"/>
      <w:szCs w:val="16"/>
    </w:rPr>
  </w:style>
  <w:style w:type="character" w:customStyle="1" w:styleId="TableHeadingTextChar">
    <w:name w:val="Table Heading Text Char"/>
    <w:basedOn w:val="LogoChar"/>
    <w:link w:val="TableHeadingText"/>
    <w:rsid w:val="007D04E3"/>
    <w:rPr>
      <w:rFonts w:ascii="Arial" w:hAnsi="Arial" w:cs="Arial"/>
      <w:b/>
      <w:sz w:val="18"/>
      <w:szCs w:val="16"/>
      <w:lang w:val="en-GB"/>
    </w:rPr>
  </w:style>
  <w:style w:type="paragraph" w:customStyle="1" w:styleId="TableText">
    <w:name w:val="Table Text"/>
    <w:basedOn w:val="Normal"/>
    <w:link w:val="TableTextChar"/>
    <w:rsid w:val="007D04E3"/>
    <w:pPr>
      <w:spacing w:before="40" w:after="40" w:line="240" w:lineRule="auto"/>
    </w:pPr>
    <w:rPr>
      <w:sz w:val="16"/>
      <w:szCs w:val="16"/>
    </w:rPr>
  </w:style>
  <w:style w:type="character" w:customStyle="1" w:styleId="TableTextChar">
    <w:name w:val="Table Text Char"/>
    <w:basedOn w:val="LogoChar"/>
    <w:link w:val="TableText"/>
    <w:rsid w:val="007D04E3"/>
    <w:rPr>
      <w:rFonts w:ascii="Arial" w:hAnsi="Arial" w:cs="Arial"/>
      <w:sz w:val="16"/>
      <w:szCs w:val="16"/>
      <w:lang w:val="en-GB"/>
    </w:rPr>
  </w:style>
  <w:style w:type="character" w:styleId="Hyperlink">
    <w:name w:val="Hyperlink"/>
    <w:uiPriority w:val="99"/>
    <w:unhideWhenUsed/>
    <w:rsid w:val="007D04E3"/>
    <w:rPr>
      <w:rFonts w:ascii="Times New Roman" w:hAnsi="Times New Roman" w:cs="Times New Roman" w:hint="default"/>
      <w:color w:val="0000FF"/>
      <w:u w:val="single"/>
    </w:rPr>
  </w:style>
  <w:style w:type="character" w:customStyle="1" w:styleId="nobr1">
    <w:name w:val="nobr1"/>
    <w:rsid w:val="007D04E3"/>
    <w:rPr>
      <w:rFonts w:ascii="Times New Roman" w:hAnsi="Times New Roman" w:cs="Times New Roman" w:hint="default"/>
    </w:rPr>
  </w:style>
  <w:style w:type="paragraph" w:styleId="BalloonText">
    <w:name w:val="Balloon Text"/>
    <w:basedOn w:val="Normal"/>
    <w:link w:val="BalloonTextChar"/>
    <w:rsid w:val="00521F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21F44"/>
    <w:rPr>
      <w:rFonts w:ascii="Tahoma" w:hAnsi="Tahoma" w:cs="Tahoma"/>
      <w:sz w:val="16"/>
      <w:szCs w:val="16"/>
      <w:lang w:val="en-GB"/>
    </w:rPr>
  </w:style>
  <w:style w:type="paragraph" w:styleId="NormalWeb">
    <w:name w:val="Normal (Web)"/>
    <w:basedOn w:val="Normal"/>
    <w:uiPriority w:val="99"/>
    <w:unhideWhenUsed/>
    <w:rsid w:val="008D7D84"/>
    <w:pPr>
      <w:spacing w:before="100" w:beforeAutospacing="1" w:after="100" w:afterAutospacing="1" w:line="240" w:lineRule="auto"/>
    </w:pPr>
    <w:rPr>
      <w:rFonts w:ascii="Times New Roman" w:hAnsi="Times New Roman" w:cs="Times New Roman"/>
      <w:sz w:val="24"/>
      <w:szCs w:val="24"/>
      <w:lang w:val="en-AU" w:eastAsia="en-AU"/>
    </w:rPr>
  </w:style>
  <w:style w:type="paragraph" w:styleId="ListParagraph">
    <w:name w:val="List Paragraph"/>
    <w:basedOn w:val="Normal"/>
    <w:uiPriority w:val="34"/>
    <w:qFormat/>
    <w:rsid w:val="00A005B1"/>
    <w:pPr>
      <w:ind w:left="720"/>
      <w:contextualSpacing/>
    </w:pPr>
  </w:style>
  <w:style w:type="paragraph" w:customStyle="1" w:styleId="Title3">
    <w:name w:val="Title3"/>
    <w:basedOn w:val="Normal"/>
    <w:next w:val="Title"/>
    <w:link w:val="Title3Char"/>
    <w:rsid w:val="00315A25"/>
    <w:pPr>
      <w:spacing w:after="180" w:line="240" w:lineRule="auto"/>
    </w:pPr>
    <w:rPr>
      <w:rFonts w:cs="Times New Roman"/>
      <w:b/>
      <w:sz w:val="24"/>
      <w:szCs w:val="24"/>
      <w:lang w:val="en-US"/>
    </w:rPr>
  </w:style>
  <w:style w:type="character" w:customStyle="1" w:styleId="Title3Char">
    <w:name w:val="Title3 Char"/>
    <w:link w:val="Title3"/>
    <w:rsid w:val="00315A25"/>
    <w:rPr>
      <w:rFonts w:ascii="Arial" w:hAnsi="Arial"/>
      <w:b/>
      <w:sz w:val="24"/>
      <w:szCs w:val="24"/>
    </w:rPr>
  </w:style>
  <w:style w:type="paragraph" w:styleId="Title">
    <w:name w:val="Title"/>
    <w:basedOn w:val="Normal"/>
    <w:next w:val="Normal"/>
    <w:link w:val="TitleChar"/>
    <w:qFormat/>
    <w:rsid w:val="00315A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5A25"/>
    <w:rPr>
      <w:rFonts w:asciiTheme="majorHAnsi" w:eastAsiaTheme="majorEastAsia" w:hAnsiTheme="majorHAnsi" w:cstheme="majorBidi"/>
      <w:color w:val="17365D" w:themeColor="text2" w:themeShade="BF"/>
      <w:spacing w:val="5"/>
      <w:kern w:val="28"/>
      <w:sz w:val="52"/>
      <w:szCs w:val="52"/>
      <w:lang w:val="en-GB"/>
    </w:rPr>
  </w:style>
  <w:style w:type="character" w:styleId="CommentReference">
    <w:name w:val="annotation reference"/>
    <w:basedOn w:val="DefaultParagraphFont"/>
    <w:rsid w:val="00910CE2"/>
    <w:rPr>
      <w:sz w:val="16"/>
      <w:szCs w:val="16"/>
    </w:rPr>
  </w:style>
  <w:style w:type="paragraph" w:styleId="CommentText">
    <w:name w:val="annotation text"/>
    <w:basedOn w:val="Normal"/>
    <w:link w:val="CommentTextChar"/>
    <w:rsid w:val="00910CE2"/>
    <w:pPr>
      <w:spacing w:line="240" w:lineRule="auto"/>
    </w:pPr>
    <w:rPr>
      <w:sz w:val="20"/>
    </w:rPr>
  </w:style>
  <w:style w:type="character" w:customStyle="1" w:styleId="CommentTextChar">
    <w:name w:val="Comment Text Char"/>
    <w:basedOn w:val="DefaultParagraphFont"/>
    <w:link w:val="CommentText"/>
    <w:rsid w:val="00910CE2"/>
    <w:rPr>
      <w:rFonts w:ascii="Arial" w:hAnsi="Arial" w:cs="Arial"/>
      <w:lang w:val="en-GB"/>
    </w:rPr>
  </w:style>
  <w:style w:type="paragraph" w:styleId="CommentSubject">
    <w:name w:val="annotation subject"/>
    <w:basedOn w:val="CommentText"/>
    <w:next w:val="CommentText"/>
    <w:link w:val="CommentSubjectChar"/>
    <w:rsid w:val="00910CE2"/>
    <w:rPr>
      <w:b/>
      <w:bCs/>
    </w:rPr>
  </w:style>
  <w:style w:type="character" w:customStyle="1" w:styleId="CommentSubjectChar">
    <w:name w:val="Comment Subject Char"/>
    <w:basedOn w:val="CommentTextChar"/>
    <w:link w:val="CommentSubject"/>
    <w:rsid w:val="00910CE2"/>
    <w:rPr>
      <w:rFonts w:ascii="Arial" w:hAnsi="Arial" w:cs="Arial"/>
      <w:b/>
      <w:bCs/>
      <w:lang w:val="en-GB"/>
    </w:rPr>
  </w:style>
  <w:style w:type="character" w:styleId="SubtleEmphasis">
    <w:name w:val="Subtle Emphasis"/>
    <w:basedOn w:val="DefaultParagraphFont"/>
    <w:uiPriority w:val="19"/>
    <w:qFormat/>
    <w:rsid w:val="00153F53"/>
    <w:rPr>
      <w:i/>
      <w:iCs/>
      <w:color w:val="808080" w:themeColor="text1" w:themeTint="7F"/>
    </w:rPr>
  </w:style>
  <w:style w:type="table" w:styleId="TableClassic3">
    <w:name w:val="Table Classic 3"/>
    <w:basedOn w:val="TableNormal"/>
    <w:rsid w:val="00377069"/>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5">
    <w:name w:val="Table Columns 5"/>
    <w:basedOn w:val="TableNormal"/>
    <w:rsid w:val="00377069"/>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2">
    <w:name w:val="Table Columns 2"/>
    <w:basedOn w:val="TableNormal"/>
    <w:rsid w:val="005F6456"/>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F6456"/>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5F6456"/>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Default">
    <w:name w:val="Default"/>
    <w:rsid w:val="003B429A"/>
    <w:pPr>
      <w:autoSpaceDE w:val="0"/>
      <w:autoSpaceDN w:val="0"/>
      <w:adjustRightInd w:val="0"/>
    </w:pPr>
    <w:rPr>
      <w:rFonts w:ascii="Arial" w:hAnsi="Arial" w:cs="Arial"/>
      <w:color w:val="000000"/>
      <w:sz w:val="24"/>
      <w:szCs w:val="24"/>
    </w:rPr>
  </w:style>
  <w:style w:type="table" w:styleId="Table3Deffects3">
    <w:name w:val="Table 3D effects 3"/>
    <w:basedOn w:val="TableNormal"/>
    <w:rsid w:val="008E19C2"/>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E19C2"/>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basedOn w:val="DefaultParagraphFont"/>
    <w:semiHidden/>
    <w:unhideWhenUsed/>
    <w:rsid w:val="007F0C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47090">
      <w:bodyDiv w:val="1"/>
      <w:marLeft w:val="0"/>
      <w:marRight w:val="0"/>
      <w:marTop w:val="0"/>
      <w:marBottom w:val="0"/>
      <w:divBdr>
        <w:top w:val="none" w:sz="0" w:space="0" w:color="auto"/>
        <w:left w:val="none" w:sz="0" w:space="0" w:color="auto"/>
        <w:bottom w:val="none" w:sz="0" w:space="0" w:color="auto"/>
        <w:right w:val="none" w:sz="0" w:space="0" w:color="auto"/>
      </w:divBdr>
    </w:div>
    <w:div w:id="208228783">
      <w:bodyDiv w:val="1"/>
      <w:marLeft w:val="0"/>
      <w:marRight w:val="0"/>
      <w:marTop w:val="0"/>
      <w:marBottom w:val="0"/>
      <w:divBdr>
        <w:top w:val="none" w:sz="0" w:space="0" w:color="auto"/>
        <w:left w:val="none" w:sz="0" w:space="0" w:color="auto"/>
        <w:bottom w:val="none" w:sz="0" w:space="0" w:color="auto"/>
        <w:right w:val="none" w:sz="0" w:space="0" w:color="auto"/>
      </w:divBdr>
    </w:div>
    <w:div w:id="567110270">
      <w:bodyDiv w:val="1"/>
      <w:marLeft w:val="0"/>
      <w:marRight w:val="0"/>
      <w:marTop w:val="0"/>
      <w:marBottom w:val="0"/>
      <w:divBdr>
        <w:top w:val="none" w:sz="0" w:space="0" w:color="auto"/>
        <w:left w:val="none" w:sz="0" w:space="0" w:color="auto"/>
        <w:bottom w:val="none" w:sz="0" w:space="0" w:color="auto"/>
        <w:right w:val="none" w:sz="0" w:space="0" w:color="auto"/>
      </w:divBdr>
    </w:div>
    <w:div w:id="947539841">
      <w:bodyDiv w:val="1"/>
      <w:marLeft w:val="0"/>
      <w:marRight w:val="0"/>
      <w:marTop w:val="0"/>
      <w:marBottom w:val="0"/>
      <w:divBdr>
        <w:top w:val="none" w:sz="0" w:space="0" w:color="auto"/>
        <w:left w:val="none" w:sz="0" w:space="0" w:color="auto"/>
        <w:bottom w:val="none" w:sz="0" w:space="0" w:color="auto"/>
        <w:right w:val="none" w:sz="0" w:space="0" w:color="auto"/>
      </w:divBdr>
    </w:div>
    <w:div w:id="1386835140">
      <w:bodyDiv w:val="1"/>
      <w:marLeft w:val="0"/>
      <w:marRight w:val="0"/>
      <w:marTop w:val="0"/>
      <w:marBottom w:val="0"/>
      <w:divBdr>
        <w:top w:val="none" w:sz="0" w:space="0" w:color="auto"/>
        <w:left w:val="none" w:sz="0" w:space="0" w:color="auto"/>
        <w:bottom w:val="none" w:sz="0" w:space="0" w:color="auto"/>
        <w:right w:val="none" w:sz="0" w:space="0" w:color="auto"/>
      </w:divBdr>
    </w:div>
    <w:div w:id="1437169713">
      <w:bodyDiv w:val="1"/>
      <w:marLeft w:val="0"/>
      <w:marRight w:val="0"/>
      <w:marTop w:val="0"/>
      <w:marBottom w:val="0"/>
      <w:divBdr>
        <w:top w:val="none" w:sz="0" w:space="0" w:color="auto"/>
        <w:left w:val="none" w:sz="0" w:space="0" w:color="auto"/>
        <w:bottom w:val="none" w:sz="0" w:space="0" w:color="auto"/>
        <w:right w:val="none" w:sz="0" w:space="0" w:color="auto"/>
      </w:divBdr>
    </w:div>
    <w:div w:id="1613584815">
      <w:bodyDiv w:val="1"/>
      <w:marLeft w:val="0"/>
      <w:marRight w:val="0"/>
      <w:marTop w:val="0"/>
      <w:marBottom w:val="0"/>
      <w:divBdr>
        <w:top w:val="none" w:sz="0" w:space="0" w:color="auto"/>
        <w:left w:val="none" w:sz="0" w:space="0" w:color="auto"/>
        <w:bottom w:val="none" w:sz="0" w:space="0" w:color="auto"/>
        <w:right w:val="none" w:sz="0" w:space="0" w:color="auto"/>
      </w:divBdr>
      <w:divsChild>
        <w:div w:id="1200241337">
          <w:marLeft w:val="0"/>
          <w:marRight w:val="0"/>
          <w:marTop w:val="0"/>
          <w:marBottom w:val="0"/>
          <w:divBdr>
            <w:top w:val="none" w:sz="0" w:space="0" w:color="auto"/>
            <w:left w:val="none" w:sz="0" w:space="0" w:color="auto"/>
            <w:bottom w:val="none" w:sz="0" w:space="0" w:color="auto"/>
            <w:right w:val="none" w:sz="0" w:space="0" w:color="auto"/>
          </w:divBdr>
          <w:divsChild>
            <w:div w:id="254435864">
              <w:marLeft w:val="0"/>
              <w:marRight w:val="0"/>
              <w:marTop w:val="0"/>
              <w:marBottom w:val="0"/>
              <w:divBdr>
                <w:top w:val="none" w:sz="0" w:space="0" w:color="auto"/>
                <w:left w:val="none" w:sz="0" w:space="0" w:color="auto"/>
                <w:bottom w:val="none" w:sz="0" w:space="0" w:color="auto"/>
                <w:right w:val="none" w:sz="0" w:space="0" w:color="auto"/>
              </w:divBdr>
              <w:divsChild>
                <w:div w:id="116605510">
                  <w:marLeft w:val="0"/>
                  <w:marRight w:val="0"/>
                  <w:marTop w:val="0"/>
                  <w:marBottom w:val="0"/>
                  <w:divBdr>
                    <w:top w:val="none" w:sz="0" w:space="0" w:color="auto"/>
                    <w:left w:val="none" w:sz="0" w:space="0" w:color="auto"/>
                    <w:bottom w:val="none" w:sz="0" w:space="0" w:color="auto"/>
                    <w:right w:val="none" w:sz="0" w:space="0" w:color="auto"/>
                  </w:divBdr>
                  <w:divsChild>
                    <w:div w:id="21138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54118">
      <w:bodyDiv w:val="1"/>
      <w:marLeft w:val="0"/>
      <w:marRight w:val="0"/>
      <w:marTop w:val="0"/>
      <w:marBottom w:val="0"/>
      <w:divBdr>
        <w:top w:val="none" w:sz="0" w:space="0" w:color="auto"/>
        <w:left w:val="none" w:sz="0" w:space="0" w:color="auto"/>
        <w:bottom w:val="none" w:sz="0" w:space="0" w:color="auto"/>
        <w:right w:val="none" w:sz="0" w:space="0" w:color="auto"/>
      </w:divBdr>
    </w:div>
    <w:div w:id="2072918952">
      <w:bodyDiv w:val="1"/>
      <w:marLeft w:val="0"/>
      <w:marRight w:val="0"/>
      <w:marTop w:val="0"/>
      <w:marBottom w:val="0"/>
      <w:divBdr>
        <w:top w:val="none" w:sz="0" w:space="0" w:color="auto"/>
        <w:left w:val="none" w:sz="0" w:space="0" w:color="auto"/>
        <w:bottom w:val="none" w:sz="0" w:space="0" w:color="auto"/>
        <w:right w:val="none" w:sz="0" w:space="0" w:color="auto"/>
      </w:divBdr>
    </w:div>
    <w:div w:id="2130315800">
      <w:bodyDiv w:val="1"/>
      <w:marLeft w:val="0"/>
      <w:marRight w:val="0"/>
      <w:marTop w:val="0"/>
      <w:marBottom w:val="0"/>
      <w:divBdr>
        <w:top w:val="none" w:sz="0" w:space="0" w:color="auto"/>
        <w:left w:val="none" w:sz="0" w:space="0" w:color="auto"/>
        <w:bottom w:val="none" w:sz="0" w:space="0" w:color="auto"/>
        <w:right w:val="none" w:sz="0" w:space="0" w:color="auto"/>
      </w:divBdr>
    </w:div>
    <w:div w:id="2140485874">
      <w:bodyDiv w:val="1"/>
      <w:marLeft w:val="0"/>
      <w:marRight w:val="0"/>
      <w:marTop w:val="0"/>
      <w:marBottom w:val="0"/>
      <w:divBdr>
        <w:top w:val="none" w:sz="0" w:space="0" w:color="auto"/>
        <w:left w:val="none" w:sz="0" w:space="0" w:color="auto"/>
        <w:bottom w:val="none" w:sz="0" w:space="0" w:color="auto"/>
        <w:right w:val="none" w:sz="0" w:space="0" w:color="auto"/>
      </w:divBdr>
      <w:divsChild>
        <w:div w:id="546186716">
          <w:marLeft w:val="0"/>
          <w:marRight w:val="0"/>
          <w:marTop w:val="0"/>
          <w:marBottom w:val="0"/>
          <w:divBdr>
            <w:top w:val="none" w:sz="0" w:space="0" w:color="auto"/>
            <w:left w:val="none" w:sz="0" w:space="0" w:color="auto"/>
            <w:bottom w:val="none" w:sz="0" w:space="0" w:color="auto"/>
            <w:right w:val="none" w:sz="0" w:space="0" w:color="auto"/>
          </w:divBdr>
        </w:div>
      </w:divsChild>
    </w:div>
    <w:div w:id="214257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MMC\ReportVertic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FD259793F6C489DD4DA00318EB16C" ma:contentTypeVersion="12" ma:contentTypeDescription="Create a new document." ma:contentTypeScope="" ma:versionID="74ed7886da45dca653e9e0d9a40d479a">
  <xsd:schema xmlns:xsd="http://www.w3.org/2001/XMLSchema" xmlns:xs="http://www.w3.org/2001/XMLSchema" xmlns:p="http://schemas.microsoft.com/office/2006/metadata/properties" xmlns:ns2="048597f1-edda-4fa1-8de9-4a4727af5f87" xmlns:ns3="c811fd11-4f50-4b4f-9f0b-e8868f86ee4a" targetNamespace="http://schemas.microsoft.com/office/2006/metadata/properties" ma:root="true" ma:fieldsID="652c28320fe96ca9601b137f81cd4624" ns2:_="" ns3:_="">
    <xsd:import namespace="048597f1-edda-4fa1-8de9-4a4727af5f87"/>
    <xsd:import namespace="c811fd11-4f50-4b4f-9f0b-e8868f86ee4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597f1-edda-4fa1-8de9-4a4727af5f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11fd11-4f50-4b4f-9f0b-e8868f86ee4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6BB21-D911-4A5C-9E7F-598B32DC0E30}">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c811fd11-4f50-4b4f-9f0b-e8868f86ee4a"/>
    <ds:schemaRef ds:uri="048597f1-edda-4fa1-8de9-4a4727af5f87"/>
    <ds:schemaRef ds:uri="http://www.w3.org/XML/1998/namespace"/>
  </ds:schemaRefs>
</ds:datastoreItem>
</file>

<file path=customXml/itemProps2.xml><?xml version="1.0" encoding="utf-8"?>
<ds:datastoreItem xmlns:ds="http://schemas.openxmlformats.org/officeDocument/2006/customXml" ds:itemID="{ECE700AD-1313-4271-BF0F-F7FACF3F4DC1}">
  <ds:schemaRefs>
    <ds:schemaRef ds:uri="http://schemas.microsoft.com/sharepoint/v3/contenttype/forms"/>
  </ds:schemaRefs>
</ds:datastoreItem>
</file>

<file path=customXml/itemProps3.xml><?xml version="1.0" encoding="utf-8"?>
<ds:datastoreItem xmlns:ds="http://schemas.openxmlformats.org/officeDocument/2006/customXml" ds:itemID="{B0B0856A-2566-488A-98CD-06F19F9D5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597f1-edda-4fa1-8de9-4a4727af5f87"/>
    <ds:schemaRef ds:uri="c811fd11-4f50-4b4f-9f0b-e8868f86e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3FEB39-2F07-4EEC-ADF2-FF6EB2C8E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ReportVertical.dot</Template>
  <TotalTime>28</TotalTime>
  <Pages>21</Pages>
  <Words>2706</Words>
  <Characters>15998</Characters>
  <Application>Microsoft Office Word</Application>
  <DocSecurity>0</DocSecurity>
  <Lines>1066</Lines>
  <Paragraphs>603</Paragraphs>
  <ScaleCrop>false</ScaleCrop>
  <HeadingPairs>
    <vt:vector size="2" baseType="variant">
      <vt:variant>
        <vt:lpstr>Title</vt:lpstr>
      </vt:variant>
      <vt:variant>
        <vt:i4>1</vt:i4>
      </vt:variant>
    </vt:vector>
  </HeadingPairs>
  <TitlesOfParts>
    <vt:vector size="1" baseType="lpstr">
      <vt:lpstr>SOP - Terminated Users Process v1.0</vt:lpstr>
    </vt:vector>
  </TitlesOfParts>
  <Company>Marsh Pty Ltd</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 Terminated Users Process v1.0</dc:title>
  <dc:subject>Korea Bandwidth Analysis Corrective Action Report</dc:subject>
  <dc:creator>Gary Mayes</dc:creator>
  <dc:description>MMCOA Templates_x000d_
Marsh &amp; McLennan Companies</dc:description>
  <cp:lastModifiedBy>Ravi, Sunil</cp:lastModifiedBy>
  <cp:revision>456</cp:revision>
  <cp:lastPrinted>2007-04-02T04:09:00Z</cp:lastPrinted>
  <dcterms:created xsi:type="dcterms:W3CDTF">2021-02-09T10:11:00Z</dcterms:created>
  <dcterms:modified xsi:type="dcterms:W3CDTF">2021-09-19T13:53:00Z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COA_Template">
    <vt:lpwstr>ReportVertical.dot</vt:lpwstr>
  </property>
  <property fmtid="{D5CDD505-2E9C-101B-9397-08002B2CF9AE}" pid="3" name="MMCOA_PaperResize">
    <vt:lpwstr>StdAndCustom</vt:lpwstr>
  </property>
  <property fmtid="{D5CDD505-2E9C-101B-9397-08002B2CF9AE}" pid="4" name="MMCOA_CurrentPaperSetup">
    <vt:lpwstr>A4</vt:lpwstr>
  </property>
  <property fmtid="{D5CDD505-2E9C-101B-9397-08002B2CF9AE}" pid="5" name="MMCOA_Redate">
    <vt:lpwstr>Date;</vt:lpwstr>
  </property>
  <property fmtid="{D5CDD505-2E9C-101B-9397-08002B2CF9AE}" pid="6" name="MMCOA_BIC">
    <vt:bool>true</vt:bool>
  </property>
  <property fmtid="{D5CDD505-2E9C-101B-9397-08002B2CF9AE}" pid="7" name="BICCompanyNameNo1">
    <vt:lpwstr>Marsh Pty Ltd</vt:lpwstr>
  </property>
  <property fmtid="{D5CDD505-2E9C-101B-9397-08002B2CF9AE}" pid="8" name="BICCompanyNameNo2">
    <vt:lpwstr> </vt:lpwstr>
  </property>
  <property fmtid="{D5CDD505-2E9C-101B-9397-08002B2CF9AE}" pid="9" name="BICCompanyNameNo3">
    <vt:lpwstr> </vt:lpwstr>
  </property>
  <property fmtid="{D5CDD505-2E9C-101B-9397-08002B2CF9AE}" pid="10" name="BICCompanyNameNo4">
    <vt:lpwstr> </vt:lpwstr>
  </property>
  <property fmtid="{D5CDD505-2E9C-101B-9397-08002B2CF9AE}" pid="11" name="BICCompanyAddressNo1">
    <vt:lpwstr>ABN 86 004 651 512_x000d_
Darling Park Tower 3_x000d_
201 Sussex Street_x000d_
Sydney NSW 2000_x000d_
PO Box H176_x000d_
AUSTRALIA SQUARE NSW 1215</vt:lpwstr>
  </property>
  <property fmtid="{D5CDD505-2E9C-101B-9397-08002B2CF9AE}" pid="12" name="BICCompanyAddressNo2">
    <vt:lpwstr> </vt:lpwstr>
  </property>
  <property fmtid="{D5CDD505-2E9C-101B-9397-08002B2CF9AE}" pid="13" name="BICCompanyAddressNo3">
    <vt:lpwstr> </vt:lpwstr>
  </property>
  <property fmtid="{D5CDD505-2E9C-101B-9397-08002B2CF9AE}" pid="14" name="BICCompanyAddressNo4">
    <vt:lpwstr> </vt:lpwstr>
  </property>
  <property fmtid="{D5CDD505-2E9C-101B-9397-08002B2CF9AE}" pid="15" name="BICCompanyPhoneNo1">
    <vt:lpwstr>+61 2 8864 8888</vt:lpwstr>
  </property>
  <property fmtid="{D5CDD505-2E9C-101B-9397-08002B2CF9AE}" pid="16" name="BICCompanyPhoneNo2">
    <vt:lpwstr> </vt:lpwstr>
  </property>
  <property fmtid="{D5CDD505-2E9C-101B-9397-08002B2CF9AE}" pid="17" name="BICCompanyPhoneNo3">
    <vt:lpwstr> </vt:lpwstr>
  </property>
  <property fmtid="{D5CDD505-2E9C-101B-9397-08002B2CF9AE}" pid="18" name="BICCompanyPhoneNo4">
    <vt:lpwstr> </vt:lpwstr>
  </property>
  <property fmtid="{D5CDD505-2E9C-101B-9397-08002B2CF9AE}" pid="19" name="BICCompanyAbbreviatedNameNo1">
    <vt:lpwstr>Marsh</vt:lpwstr>
  </property>
  <property fmtid="{D5CDD505-2E9C-101B-9397-08002B2CF9AE}" pid="20" name="BICCompanyAbbreviatedNameNo2">
    <vt:lpwstr> </vt:lpwstr>
  </property>
  <property fmtid="{D5CDD505-2E9C-101B-9397-08002B2CF9AE}" pid="21" name="BICCompanyAbbreviatedNameNo3">
    <vt:lpwstr> </vt:lpwstr>
  </property>
  <property fmtid="{D5CDD505-2E9C-101B-9397-08002B2CF9AE}" pid="22" name="BICCompanyAbbreviatedNameNo4">
    <vt:lpwstr> </vt:lpwstr>
  </property>
  <property fmtid="{D5CDD505-2E9C-101B-9397-08002B2CF9AE}" pid="23" name="BICCompanyAbbreviationNo1">
    <vt:lpwstr>MAR</vt:lpwstr>
  </property>
  <property fmtid="{D5CDD505-2E9C-101B-9397-08002B2CF9AE}" pid="24" name="BICCompanyAbbreviationNo2">
    <vt:lpwstr> </vt:lpwstr>
  </property>
  <property fmtid="{D5CDD505-2E9C-101B-9397-08002B2CF9AE}" pid="25" name="BICCompanyAbbreviationNo3">
    <vt:lpwstr> </vt:lpwstr>
  </property>
  <property fmtid="{D5CDD505-2E9C-101B-9397-08002B2CF9AE}" pid="26" name="BICCompanyAbbreviationNo4">
    <vt:lpwstr> </vt:lpwstr>
  </property>
  <property fmtid="{D5CDD505-2E9C-101B-9397-08002B2CF9AE}" pid="27" name="MMCOA_TemplateVersion">
    <vt:lpwstr>5.1</vt:lpwstr>
  </property>
  <property fmtid="{D5CDD505-2E9C-101B-9397-08002B2CF9AE}" pid="28" name="MMCOA_CoverColour">
    <vt:lpwstr>MMC_NoCover</vt:lpwstr>
  </property>
  <property fmtid="{D5CDD505-2E9C-101B-9397-08002B2CF9AE}" pid="29" name="MMCOA_StyleMap">
    <vt:lpwstr>UnNumbered</vt:lpwstr>
  </property>
  <property fmtid="{D5CDD505-2E9C-101B-9397-08002B2CF9AE}" pid="30" name="LogoBICPosition">
    <vt:lpwstr>1,2</vt:lpwstr>
  </property>
  <property fmtid="{D5CDD505-2E9C-101B-9397-08002B2CF9AE}" pid="31" name="MMCOA_SectionNewPage">
    <vt:lpwstr>Yes</vt:lpwstr>
  </property>
  <property fmtid="{D5CDD505-2E9C-101B-9397-08002B2CF9AE}" pid="32" name="MMCOA_UseBlackHeadings">
    <vt:lpwstr>Yes</vt:lpwstr>
  </property>
  <property fmtid="{D5CDD505-2E9C-101B-9397-08002B2CF9AE}" pid="33" name="MMCOA_UI_Language">
    <vt:lpwstr>en-GB</vt:lpwstr>
  </property>
  <property fmtid="{D5CDD505-2E9C-101B-9397-08002B2CF9AE}" pid="34" name="MMCOA_Language">
    <vt:lpwstr>en-GB</vt:lpwstr>
  </property>
  <property fmtid="{D5CDD505-2E9C-101B-9397-08002B2CF9AE}" pid="35" name="MMCOA_LanguageDateFormat">
    <vt:lpwstr>d MMMM yyyy</vt:lpwstr>
  </property>
  <property fmtid="{D5CDD505-2E9C-101B-9397-08002B2CF9AE}" pid="36" name="MMCOA_BICSubCompany">
    <vt:lpwstr/>
  </property>
  <property fmtid="{D5CDD505-2E9C-101B-9397-08002B2CF9AE}" pid="37" name="MMCOA_PaperOrientation">
    <vt:lpwstr/>
  </property>
  <property fmtid="{D5CDD505-2E9C-101B-9397-08002B2CF9AE}" pid="38" name="MMCOA_Date">
    <vt:lpwstr>4 January 2016</vt:lpwstr>
  </property>
  <property fmtid="{D5CDD505-2E9C-101B-9397-08002B2CF9AE}" pid="39" name="MMCOA_CompanyOption">
    <vt:lpwstr>95</vt:lpwstr>
  </property>
  <property fmtid="{D5CDD505-2E9C-101B-9397-08002B2CF9AE}" pid="40" name="MMCOA_BaseStyle">
    <vt:lpwstr>Base</vt:lpwstr>
  </property>
  <property fmtid="{D5CDD505-2E9C-101B-9397-08002B2CF9AE}" pid="41" name="MMCOA_TableStyles">
    <vt:lpwstr>Table Heading Text;Table Text</vt:lpwstr>
  </property>
  <property fmtid="{D5CDD505-2E9C-101B-9397-08002B2CF9AE}" pid="42" name="MMCOA_SuppressLogo">
    <vt:lpwstr>Logo Hide;Logo Hide 2;</vt:lpwstr>
  </property>
  <property fmtid="{D5CDD505-2E9C-101B-9397-08002B2CF9AE}" pid="43" name="MMCOA_SuppressLogoAddress">
    <vt:lpwstr>Logo Hide;Logo Hide 2;Text Hide;</vt:lpwstr>
  </property>
  <property fmtid="{D5CDD505-2E9C-101B-9397-08002B2CF9AE}" pid="44" name="MMCOA_StyleKeyBindings">
    <vt:lpwstr>NormalþHeading 1þHeading 2þHeading 3þList BulletþList Bullet 2þList Bullet 3þList Bullet 4þList NumberþList Number 2þList Number 3þList Number 4þNormal Indent 1þNormal Indent 2þNormal Indent 3þNormal </vt:lpwstr>
  </property>
  <property fmtid="{D5CDD505-2E9C-101B-9397-08002B2CF9AE}" pid="45" name="MMCOA_StyleKeyBindings2">
    <vt:lpwstr>Indent 4þHeading 1þHeading 2þHeading 3þHeading 5þList BulletþList Bullet 2þList Bullet 3þList Bullet 4</vt:lpwstr>
  </property>
  <property fmtid="{D5CDD505-2E9C-101B-9397-08002B2CF9AE}" pid="46" name="MMCOA_StyleKeyBindingsKeys">
    <vt:lpwstr>846þ1585þ1586þ1587þ1590þ1591þ1592þ1593þ1648þ1649þ1650þ1651þ1653þ1654þ1655þ1656þ1585þ1586þ1587þ1589þ1590þ1591þ1592þ1593</vt:lpwstr>
  </property>
  <property fmtid="{D5CDD505-2E9C-101B-9397-08002B2CF9AE}" pid="47" name="MMCOA_TOCStyles">
    <vt:lpwstr>Appendix Heading 1,9</vt:lpwstr>
  </property>
  <property fmtid="{D5CDD505-2E9C-101B-9397-08002B2CF9AE}" pid="48" name="ContentTypeId">
    <vt:lpwstr>0x01010033EFD259793F6C489DD4DA00318EB16C</vt:lpwstr>
  </property>
  <property fmtid="{D5CDD505-2E9C-101B-9397-08002B2CF9AE}" pid="49" name="MSIP_Label_38f1469a-2c2a-4aee-b92b-090d4c5468ff_Enabled">
    <vt:lpwstr>true</vt:lpwstr>
  </property>
  <property fmtid="{D5CDD505-2E9C-101B-9397-08002B2CF9AE}" pid="50" name="MSIP_Label_38f1469a-2c2a-4aee-b92b-090d4c5468ff_SetDate">
    <vt:lpwstr>2021-09-15T08:24:54Z</vt:lpwstr>
  </property>
  <property fmtid="{D5CDD505-2E9C-101B-9397-08002B2CF9AE}" pid="51" name="MSIP_Label_38f1469a-2c2a-4aee-b92b-090d4c5468ff_Method">
    <vt:lpwstr>Standard</vt:lpwstr>
  </property>
  <property fmtid="{D5CDD505-2E9C-101B-9397-08002B2CF9AE}" pid="52" name="MSIP_Label_38f1469a-2c2a-4aee-b92b-090d4c5468ff_Name">
    <vt:lpwstr>Confidential - Unmarked</vt:lpwstr>
  </property>
  <property fmtid="{D5CDD505-2E9C-101B-9397-08002B2CF9AE}" pid="53" name="MSIP_Label_38f1469a-2c2a-4aee-b92b-090d4c5468ff_SiteId">
    <vt:lpwstr>2a6e6092-73e4-4752-b1a5-477a17f5056d</vt:lpwstr>
  </property>
  <property fmtid="{D5CDD505-2E9C-101B-9397-08002B2CF9AE}" pid="54" name="MSIP_Label_38f1469a-2c2a-4aee-b92b-090d4c5468ff_ActionId">
    <vt:lpwstr>7b25d204-6b1b-4fbc-ba44-89e4558c9b97</vt:lpwstr>
  </property>
  <property fmtid="{D5CDD505-2E9C-101B-9397-08002B2CF9AE}" pid="55" name="MSIP_Label_38f1469a-2c2a-4aee-b92b-090d4c5468ff_ContentBits">
    <vt:lpwstr>0</vt:lpwstr>
  </property>
</Properties>
</file>